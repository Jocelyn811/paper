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hint="eastAsia"/>
          <w:b w:val="0"/>
          <w:bCs w:val="0"/>
          <w:color w:val="000000"/>
          <w:sz w:val="28"/>
          <w:szCs w:val="51"/>
        </w:rPr>
      </w:pPr>
    </w:p>
    <w:p>
      <w:pPr>
        <w:widowControl/>
        <w:jc w:val="center"/>
        <w:rPr>
          <w:b/>
          <w:bCs/>
          <w:color w:val="000000"/>
          <w:sz w:val="28"/>
          <w:szCs w:val="51"/>
        </w:rPr>
      </w:pPr>
    </w:p>
    <w:p>
      <w:pPr>
        <w:widowControl/>
        <w:jc w:val="center"/>
        <w:rPr>
          <w:b/>
          <w:bCs/>
          <w:color w:val="000000"/>
          <w:sz w:val="28"/>
          <w:szCs w:val="51"/>
        </w:rPr>
      </w:pPr>
    </w:p>
    <w:p>
      <w:pPr>
        <w:widowControl/>
        <w:jc w:val="center"/>
        <w:rPr>
          <w:rFonts w:eastAsia="楷体_GB2312"/>
          <w:color w:val="000000"/>
          <w:sz w:val="44"/>
          <w:szCs w:val="52"/>
        </w:rPr>
      </w:pPr>
      <w:r>
        <w:object>
          <v:shape id="_x0000_i1025" o:spt="75" type="#_x0000_t75" style="height:57.65pt;width:235.8pt;" o:ole="t" filled="f" stroked="f" coordsize="21600,21600">
            <v:path/>
            <v:fill on="f" focussize="0,0"/>
            <v:stroke on="f"/>
            <v:imagedata r:id="rId6" o:title=""/>
            <o:lock v:ext="edit" aspectratio="t"/>
            <w10:wrap type="none"/>
            <w10:anchorlock/>
          </v:shape>
          <o:OLEObject Type="Embed" ProgID="PBrush" ShapeID="_x0000_i1025" DrawAspect="Content" ObjectID="_1468075725" r:id="rId5">
            <o:LockedField>false</o:LockedField>
          </o:OLEObject>
        </w:object>
      </w:r>
    </w:p>
    <w:p>
      <w:pPr>
        <w:widowControl/>
        <w:jc w:val="center"/>
        <w:rPr>
          <w:b/>
          <w:bCs/>
          <w:color w:val="000000"/>
          <w:sz w:val="28"/>
          <w:szCs w:val="21"/>
        </w:rPr>
      </w:pPr>
    </w:p>
    <w:p>
      <w:pPr>
        <w:widowControl/>
        <w:jc w:val="center"/>
        <w:rPr>
          <w:b/>
          <w:bCs/>
          <w:color w:val="000000"/>
          <w:sz w:val="84"/>
          <w:szCs w:val="84"/>
        </w:rPr>
      </w:pPr>
      <w:r>
        <w:rPr>
          <w:b/>
          <w:bCs/>
          <w:color w:val="000000"/>
          <w:sz w:val="84"/>
          <w:szCs w:val="84"/>
        </w:rPr>
        <w:t>实 验 报 告</w:t>
      </w:r>
    </w:p>
    <w:p>
      <w:pPr>
        <w:widowControl/>
        <w:jc w:val="center"/>
        <w:rPr>
          <w:b/>
          <w:bCs/>
          <w:sz w:val="44"/>
          <w:szCs w:val="51"/>
        </w:rPr>
      </w:pPr>
      <w:r>
        <w:rPr>
          <w:rFonts w:eastAsia="楷体_GB2312"/>
          <w:b/>
          <w:bCs/>
          <w:sz w:val="32"/>
          <w:szCs w:val="52"/>
        </w:rPr>
        <w:t>（20</w:t>
      </w:r>
      <w:r>
        <w:rPr>
          <w:rFonts w:hint="eastAsia" w:eastAsia="楷体_GB2312"/>
          <w:b/>
          <w:bCs/>
          <w:sz w:val="32"/>
          <w:szCs w:val="52"/>
        </w:rPr>
        <w:t>19</w:t>
      </w:r>
      <w:r>
        <w:rPr>
          <w:rFonts w:eastAsia="楷体_GB2312"/>
          <w:b/>
          <w:bCs/>
          <w:sz w:val="32"/>
          <w:szCs w:val="52"/>
        </w:rPr>
        <w:t xml:space="preserve">  / 20</w:t>
      </w:r>
      <w:r>
        <w:rPr>
          <w:rFonts w:hint="eastAsia" w:eastAsia="楷体_GB2312"/>
          <w:b/>
          <w:bCs/>
          <w:sz w:val="32"/>
          <w:szCs w:val="52"/>
        </w:rPr>
        <w:t>20</w:t>
      </w:r>
      <w:r>
        <w:rPr>
          <w:rFonts w:eastAsia="楷体_GB2312"/>
          <w:b/>
          <w:bCs/>
          <w:sz w:val="32"/>
          <w:szCs w:val="52"/>
        </w:rPr>
        <w:t xml:space="preserve"> 学年 第 </w:t>
      </w:r>
      <w:r>
        <w:rPr>
          <w:rFonts w:hint="eastAsia" w:eastAsia="楷体_GB2312"/>
          <w:b/>
          <w:bCs/>
          <w:sz w:val="32"/>
          <w:szCs w:val="52"/>
          <w:u w:val="none"/>
        </w:rPr>
        <w:t>二</w:t>
      </w:r>
      <w:r>
        <w:rPr>
          <w:rFonts w:eastAsia="楷体_GB2312"/>
          <w:b/>
          <w:bCs/>
          <w:sz w:val="32"/>
          <w:szCs w:val="52"/>
          <w:u w:val="none"/>
        </w:rPr>
        <w:t xml:space="preserve"> </w:t>
      </w:r>
      <w:r>
        <w:rPr>
          <w:rFonts w:eastAsia="楷体_GB2312"/>
          <w:b/>
          <w:bCs/>
          <w:sz w:val="32"/>
          <w:szCs w:val="52"/>
        </w:rPr>
        <w:t>学期）</w:t>
      </w:r>
    </w:p>
    <w:p>
      <w:pPr>
        <w:widowControl/>
        <w:jc w:val="center"/>
        <w:rPr>
          <w:b/>
          <w:bCs/>
          <w:color w:val="000000"/>
          <w:sz w:val="44"/>
          <w:szCs w:val="51"/>
        </w:rPr>
      </w:pPr>
    </w:p>
    <w:p>
      <w:pPr>
        <w:widowControl/>
        <w:jc w:val="center"/>
        <w:rPr>
          <w:b/>
          <w:bCs/>
          <w:color w:val="000000"/>
          <w:sz w:val="44"/>
          <w:szCs w:val="51"/>
        </w:rPr>
      </w:pPr>
    </w:p>
    <w:p>
      <w:pPr>
        <w:widowControl/>
        <w:jc w:val="center"/>
        <w:rPr>
          <w:b/>
          <w:bCs/>
          <w:color w:val="000000"/>
          <w:sz w:val="44"/>
          <w:szCs w:val="51"/>
        </w:rPr>
      </w:pPr>
    </w:p>
    <w:tbl>
      <w:tblPr>
        <w:tblStyle w:val="10"/>
        <w:tblW w:w="0" w:type="auto"/>
        <w:jc w:val="center"/>
        <w:tblLayout w:type="fixed"/>
        <w:tblCellMar>
          <w:top w:w="0" w:type="dxa"/>
          <w:left w:w="108" w:type="dxa"/>
          <w:bottom w:w="0" w:type="dxa"/>
          <w:right w:w="108" w:type="dxa"/>
        </w:tblCellMar>
      </w:tblPr>
      <w:tblGrid>
        <w:gridCol w:w="1448"/>
        <w:gridCol w:w="2258"/>
        <w:gridCol w:w="550"/>
        <w:gridCol w:w="800"/>
        <w:gridCol w:w="538"/>
        <w:gridCol w:w="840"/>
        <w:gridCol w:w="628"/>
      </w:tblGrid>
      <w:tr>
        <w:trPr>
          <w:cantSplit/>
          <w:jc w:val="center"/>
        </w:trPr>
        <w:tc>
          <w:tcPr>
            <w:tcW w:w="1448" w:type="dxa"/>
            <w:noWrap w:val="0"/>
            <w:vAlign w:val="top"/>
          </w:tcPr>
          <w:p>
            <w:pPr>
              <w:tabs>
                <w:tab w:val="left" w:pos="6870"/>
              </w:tabs>
              <w:rPr>
                <w:sz w:val="28"/>
              </w:rPr>
            </w:pPr>
            <w:r>
              <w:rPr>
                <w:sz w:val="28"/>
              </w:rPr>
              <w:t>课程名称</w:t>
            </w:r>
          </w:p>
        </w:tc>
        <w:tc>
          <w:tcPr>
            <w:tcW w:w="5614" w:type="dxa"/>
            <w:gridSpan w:val="6"/>
            <w:tcBorders>
              <w:bottom w:val="single" w:color="auto" w:sz="4" w:space="0"/>
            </w:tcBorders>
            <w:noWrap w:val="0"/>
            <w:vAlign w:val="bottom"/>
          </w:tcPr>
          <w:p>
            <w:pPr>
              <w:tabs>
                <w:tab w:val="left" w:pos="6870"/>
              </w:tabs>
              <w:jc w:val="center"/>
              <w:rPr>
                <w:color w:val="000000"/>
                <w:sz w:val="28"/>
                <w:u w:val="single"/>
              </w:rPr>
            </w:pPr>
            <w:r>
              <w:rPr>
                <w:rFonts w:hint="eastAsia"/>
                <w:color w:val="000000"/>
                <w:sz w:val="28"/>
              </w:rPr>
              <w:t>算法分析与设计</w:t>
            </w:r>
          </w:p>
        </w:tc>
      </w:tr>
      <w:tr>
        <w:tblPrEx>
          <w:tblCellMar>
            <w:top w:w="0" w:type="dxa"/>
            <w:left w:w="108" w:type="dxa"/>
            <w:bottom w:w="0" w:type="dxa"/>
            <w:right w:w="108" w:type="dxa"/>
          </w:tblCellMar>
        </w:tblPrEx>
        <w:trPr>
          <w:cantSplit/>
          <w:jc w:val="center"/>
        </w:trPr>
        <w:tc>
          <w:tcPr>
            <w:tcW w:w="1448" w:type="dxa"/>
            <w:noWrap w:val="0"/>
            <w:vAlign w:val="top"/>
          </w:tcPr>
          <w:p>
            <w:pPr>
              <w:tabs>
                <w:tab w:val="left" w:pos="6870"/>
              </w:tabs>
              <w:jc w:val="center"/>
              <w:rPr>
                <w:sz w:val="28"/>
                <w:u w:val="single"/>
              </w:rPr>
            </w:pPr>
            <w:r>
              <w:rPr>
                <w:sz w:val="28"/>
              </w:rPr>
              <w:t>实验名称</w:t>
            </w:r>
          </w:p>
        </w:tc>
        <w:tc>
          <w:tcPr>
            <w:tcW w:w="5614" w:type="dxa"/>
            <w:gridSpan w:val="6"/>
            <w:tcBorders>
              <w:top w:val="single" w:color="auto" w:sz="4" w:space="0"/>
              <w:bottom w:val="single" w:color="auto" w:sz="4" w:space="0"/>
            </w:tcBorders>
            <w:noWrap w:val="0"/>
            <w:vAlign w:val="top"/>
          </w:tcPr>
          <w:p>
            <w:pPr>
              <w:tabs>
                <w:tab w:val="left" w:pos="6870"/>
              </w:tabs>
              <w:jc w:val="center"/>
              <w:rPr>
                <w:rFonts w:hint="default" w:eastAsia="宋体"/>
                <w:color w:val="000000"/>
                <w:sz w:val="28"/>
                <w:u w:val="none"/>
                <w:lang w:val="en-US" w:eastAsia="zh-CN"/>
              </w:rPr>
            </w:pPr>
            <w:r>
              <w:rPr>
                <w:rFonts w:hint="eastAsia"/>
                <w:color w:val="000000" w:themeColor="text1"/>
                <w:sz w:val="28"/>
                <w:u w:val="none"/>
                <w:lang w:val="en-US" w:eastAsia="zh-CN"/>
                <w14:textFill>
                  <w14:solidFill>
                    <w14:schemeClr w14:val="tx1"/>
                  </w14:solidFill>
                </w14:textFill>
              </w:rPr>
              <w:t>完成简单的RSA公开密钥系统的构造</w:t>
            </w:r>
          </w:p>
        </w:tc>
      </w:tr>
      <w:tr>
        <w:tblPrEx>
          <w:tblCellMar>
            <w:top w:w="0" w:type="dxa"/>
            <w:left w:w="108" w:type="dxa"/>
            <w:bottom w:w="0" w:type="dxa"/>
            <w:right w:w="108" w:type="dxa"/>
          </w:tblCellMar>
        </w:tblPrEx>
        <w:trPr>
          <w:cantSplit/>
          <w:jc w:val="center"/>
        </w:trPr>
        <w:tc>
          <w:tcPr>
            <w:tcW w:w="1448" w:type="dxa"/>
            <w:noWrap w:val="0"/>
            <w:vAlign w:val="top"/>
          </w:tcPr>
          <w:p>
            <w:pPr>
              <w:tabs>
                <w:tab w:val="left" w:pos="6870"/>
              </w:tabs>
              <w:jc w:val="center"/>
              <w:rPr>
                <w:sz w:val="28"/>
                <w:u w:val="single"/>
              </w:rPr>
            </w:pPr>
            <w:r>
              <w:rPr>
                <w:sz w:val="30"/>
              </w:rPr>
              <w:t>实验时间</w:t>
            </w:r>
          </w:p>
        </w:tc>
        <w:tc>
          <w:tcPr>
            <w:tcW w:w="2258" w:type="dxa"/>
            <w:tcBorders>
              <w:bottom w:val="single" w:color="auto" w:sz="4" w:space="0"/>
            </w:tcBorders>
            <w:noWrap w:val="0"/>
            <w:vAlign w:val="top"/>
          </w:tcPr>
          <w:p>
            <w:pPr>
              <w:tabs>
                <w:tab w:val="left" w:pos="6870"/>
              </w:tabs>
              <w:jc w:val="center"/>
              <w:rPr>
                <w:rFonts w:hint="default" w:eastAsia="宋体"/>
                <w:color w:val="FF0000"/>
                <w:sz w:val="28"/>
                <w:lang w:val="en-US" w:eastAsia="zh-CN"/>
              </w:rPr>
            </w:pPr>
            <w:r>
              <w:rPr>
                <w:rFonts w:hint="eastAsia"/>
                <w:color w:val="auto"/>
                <w:sz w:val="28"/>
                <w:u w:val="none"/>
                <w:lang w:val="en-US" w:eastAsia="zh-CN"/>
              </w:rPr>
              <w:t>2020</w:t>
            </w:r>
          </w:p>
        </w:tc>
        <w:tc>
          <w:tcPr>
            <w:tcW w:w="550" w:type="dxa"/>
            <w:tcBorders>
              <w:top w:val="single" w:color="auto" w:sz="4" w:space="0"/>
            </w:tcBorders>
            <w:noWrap w:val="0"/>
            <w:vAlign w:val="top"/>
          </w:tcPr>
          <w:p>
            <w:pPr>
              <w:tabs>
                <w:tab w:val="left" w:pos="6870"/>
              </w:tabs>
              <w:rPr>
                <w:sz w:val="28"/>
                <w:u w:val="single"/>
              </w:rPr>
            </w:pPr>
            <w:r>
              <w:rPr>
                <w:sz w:val="30"/>
              </w:rPr>
              <w:t>年</w:t>
            </w:r>
          </w:p>
        </w:tc>
        <w:tc>
          <w:tcPr>
            <w:tcW w:w="800" w:type="dxa"/>
            <w:tcBorders>
              <w:bottom w:val="single" w:color="auto" w:sz="4" w:space="0"/>
            </w:tcBorders>
            <w:noWrap w:val="0"/>
            <w:vAlign w:val="top"/>
          </w:tcPr>
          <w:p>
            <w:pPr>
              <w:tabs>
                <w:tab w:val="left" w:pos="6870"/>
              </w:tabs>
              <w:jc w:val="center"/>
              <w:rPr>
                <w:rFonts w:hint="eastAsia" w:eastAsia="宋体"/>
                <w:color w:val="FF0000"/>
                <w:sz w:val="28"/>
                <w:lang w:val="en-US" w:eastAsia="zh-CN"/>
              </w:rPr>
            </w:pPr>
            <w:r>
              <w:rPr>
                <w:rFonts w:hint="eastAsia"/>
                <w:color w:val="auto"/>
                <w:sz w:val="28"/>
                <w:lang w:val="en-US" w:eastAsia="zh-CN"/>
              </w:rPr>
              <w:t>5</w:t>
            </w:r>
          </w:p>
        </w:tc>
        <w:tc>
          <w:tcPr>
            <w:tcW w:w="538" w:type="dxa"/>
            <w:tcBorders>
              <w:top w:val="single" w:color="auto" w:sz="4" w:space="0"/>
            </w:tcBorders>
            <w:noWrap w:val="0"/>
            <w:vAlign w:val="top"/>
          </w:tcPr>
          <w:p>
            <w:pPr>
              <w:tabs>
                <w:tab w:val="left" w:pos="6870"/>
              </w:tabs>
              <w:rPr>
                <w:sz w:val="28"/>
                <w:u w:val="single"/>
              </w:rPr>
            </w:pPr>
            <w:r>
              <w:rPr>
                <w:sz w:val="30"/>
              </w:rPr>
              <w:t>月</w:t>
            </w:r>
          </w:p>
        </w:tc>
        <w:tc>
          <w:tcPr>
            <w:tcW w:w="840" w:type="dxa"/>
            <w:tcBorders>
              <w:bottom w:val="single" w:color="auto" w:sz="4" w:space="0"/>
            </w:tcBorders>
            <w:noWrap w:val="0"/>
            <w:vAlign w:val="top"/>
          </w:tcPr>
          <w:p>
            <w:pPr>
              <w:tabs>
                <w:tab w:val="left" w:pos="6870"/>
              </w:tabs>
              <w:jc w:val="center"/>
              <w:rPr>
                <w:rFonts w:hint="default" w:eastAsia="宋体"/>
                <w:color w:val="FF0000"/>
                <w:sz w:val="28"/>
                <w:lang w:val="en-US" w:eastAsia="zh-CN"/>
              </w:rPr>
            </w:pPr>
            <w:r>
              <w:rPr>
                <w:rFonts w:hint="eastAsia"/>
                <w:color w:val="auto"/>
                <w:sz w:val="28"/>
                <w:lang w:val="en-US" w:eastAsia="zh-CN"/>
              </w:rPr>
              <w:t>20</w:t>
            </w:r>
          </w:p>
        </w:tc>
        <w:tc>
          <w:tcPr>
            <w:tcW w:w="628" w:type="dxa"/>
            <w:tcBorders>
              <w:top w:val="single" w:color="auto" w:sz="4" w:space="0"/>
            </w:tcBorders>
            <w:noWrap w:val="0"/>
            <w:vAlign w:val="top"/>
          </w:tcPr>
          <w:p>
            <w:pPr>
              <w:tabs>
                <w:tab w:val="left" w:pos="6870"/>
              </w:tabs>
              <w:rPr>
                <w:sz w:val="28"/>
                <w:u w:val="single"/>
              </w:rPr>
            </w:pPr>
            <w:r>
              <w:rPr>
                <w:sz w:val="30"/>
              </w:rPr>
              <w:t>日</w:t>
            </w:r>
          </w:p>
        </w:tc>
      </w:tr>
      <w:tr>
        <w:tblPrEx>
          <w:tblCellMar>
            <w:top w:w="0" w:type="dxa"/>
            <w:left w:w="108" w:type="dxa"/>
            <w:bottom w:w="0" w:type="dxa"/>
            <w:right w:w="108" w:type="dxa"/>
          </w:tblCellMar>
        </w:tblPrEx>
        <w:trPr>
          <w:cantSplit/>
          <w:jc w:val="center"/>
        </w:trPr>
        <w:tc>
          <w:tcPr>
            <w:tcW w:w="1448" w:type="dxa"/>
            <w:noWrap w:val="0"/>
            <w:vAlign w:val="top"/>
          </w:tcPr>
          <w:p>
            <w:pPr>
              <w:tabs>
                <w:tab w:val="left" w:pos="6870"/>
              </w:tabs>
              <w:jc w:val="center"/>
              <w:rPr>
                <w:sz w:val="30"/>
              </w:rPr>
            </w:pPr>
            <w:r>
              <w:rPr>
                <w:sz w:val="30"/>
              </w:rPr>
              <w:t>指导单位</w:t>
            </w:r>
          </w:p>
        </w:tc>
        <w:tc>
          <w:tcPr>
            <w:tcW w:w="5614" w:type="dxa"/>
            <w:gridSpan w:val="6"/>
            <w:tcBorders>
              <w:bottom w:val="single" w:color="auto" w:sz="4" w:space="0"/>
            </w:tcBorders>
            <w:noWrap w:val="0"/>
            <w:vAlign w:val="top"/>
          </w:tcPr>
          <w:p>
            <w:pPr>
              <w:tabs>
                <w:tab w:val="left" w:pos="6870"/>
              </w:tabs>
              <w:jc w:val="center"/>
              <w:rPr>
                <w:color w:val="000000"/>
                <w:sz w:val="30"/>
              </w:rPr>
            </w:pPr>
            <w:r>
              <w:rPr>
                <w:rFonts w:hint="eastAsia"/>
                <w:color w:val="000000"/>
                <w:sz w:val="30"/>
              </w:rPr>
              <w:t>计算机学院软件工程系</w:t>
            </w:r>
          </w:p>
        </w:tc>
      </w:tr>
      <w:tr>
        <w:tblPrEx>
          <w:tblCellMar>
            <w:top w:w="0" w:type="dxa"/>
            <w:left w:w="108" w:type="dxa"/>
            <w:bottom w:w="0" w:type="dxa"/>
            <w:right w:w="108" w:type="dxa"/>
          </w:tblCellMar>
        </w:tblPrEx>
        <w:trPr>
          <w:cantSplit/>
          <w:jc w:val="center"/>
        </w:trPr>
        <w:tc>
          <w:tcPr>
            <w:tcW w:w="1448" w:type="dxa"/>
            <w:noWrap w:val="0"/>
            <w:vAlign w:val="top"/>
          </w:tcPr>
          <w:p>
            <w:pPr>
              <w:tabs>
                <w:tab w:val="left" w:pos="6870"/>
              </w:tabs>
              <w:jc w:val="center"/>
              <w:rPr>
                <w:sz w:val="30"/>
              </w:rPr>
            </w:pPr>
            <w:r>
              <w:rPr>
                <w:sz w:val="30"/>
              </w:rPr>
              <w:t>指导教师</w:t>
            </w:r>
          </w:p>
        </w:tc>
        <w:tc>
          <w:tcPr>
            <w:tcW w:w="5614" w:type="dxa"/>
            <w:gridSpan w:val="6"/>
            <w:tcBorders>
              <w:top w:val="single" w:color="auto" w:sz="4" w:space="0"/>
              <w:bottom w:val="single" w:color="auto" w:sz="4" w:space="0"/>
            </w:tcBorders>
            <w:noWrap w:val="0"/>
            <w:vAlign w:val="top"/>
          </w:tcPr>
          <w:p>
            <w:pPr>
              <w:tabs>
                <w:tab w:val="left" w:pos="6870"/>
              </w:tabs>
              <w:jc w:val="center"/>
              <w:rPr>
                <w:rFonts w:hint="eastAsia"/>
                <w:color w:val="000000"/>
                <w:sz w:val="30"/>
              </w:rPr>
            </w:pPr>
            <w:r>
              <w:rPr>
                <w:rFonts w:hint="eastAsia"/>
                <w:color w:val="000000"/>
                <w:sz w:val="30"/>
              </w:rPr>
              <w:t>毛毅</w:t>
            </w:r>
          </w:p>
        </w:tc>
      </w:tr>
    </w:tbl>
    <w:p>
      <w:pPr>
        <w:tabs>
          <w:tab w:val="left" w:pos="6870"/>
        </w:tabs>
        <w:jc w:val="center"/>
        <w:rPr>
          <w:sz w:val="30"/>
        </w:rPr>
      </w:pPr>
    </w:p>
    <w:p>
      <w:pPr>
        <w:tabs>
          <w:tab w:val="left" w:pos="6870"/>
        </w:tabs>
        <w:jc w:val="center"/>
        <w:rPr>
          <w:sz w:val="30"/>
        </w:rPr>
      </w:pPr>
    </w:p>
    <w:tbl>
      <w:tblPr>
        <w:tblStyle w:val="10"/>
        <w:tblW w:w="0" w:type="auto"/>
        <w:jc w:val="center"/>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48"/>
        <w:gridCol w:w="2038"/>
        <w:gridCol w:w="1453"/>
        <w:gridCol w:w="2858"/>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48" w:type="dxa"/>
            <w:noWrap w:val="0"/>
            <w:vAlign w:val="top"/>
          </w:tcPr>
          <w:p>
            <w:pPr>
              <w:tabs>
                <w:tab w:val="left" w:pos="6870"/>
              </w:tabs>
              <w:rPr>
                <w:sz w:val="30"/>
                <w:u w:val="single"/>
              </w:rPr>
            </w:pPr>
            <w:r>
              <w:rPr>
                <w:sz w:val="30"/>
              </w:rPr>
              <w:t>学生姓名</w:t>
            </w:r>
          </w:p>
        </w:tc>
        <w:tc>
          <w:tcPr>
            <w:tcW w:w="2038" w:type="dxa"/>
            <w:tcBorders>
              <w:bottom w:val="single" w:color="auto" w:sz="4" w:space="0"/>
            </w:tcBorders>
            <w:noWrap w:val="0"/>
            <w:vAlign w:val="top"/>
          </w:tcPr>
          <w:p>
            <w:pPr>
              <w:tabs>
                <w:tab w:val="left" w:pos="6870"/>
              </w:tabs>
              <w:ind w:left="-451" w:leftChars="-215" w:firstLine="453" w:firstLineChars="151"/>
              <w:jc w:val="center"/>
              <w:rPr>
                <w:rFonts w:hint="eastAsia" w:eastAsia="宋体"/>
                <w:color w:val="FF0000"/>
                <w:sz w:val="30"/>
                <w:lang w:val="en-US" w:eastAsia="zh-CN"/>
              </w:rPr>
            </w:pPr>
            <w:r>
              <w:rPr>
                <w:rFonts w:hint="eastAsia"/>
                <w:color w:val="auto"/>
                <w:sz w:val="30"/>
                <w:lang w:val="en-US" w:eastAsia="zh-CN"/>
              </w:rPr>
              <w:t>梁佩欣</w:t>
            </w:r>
          </w:p>
        </w:tc>
        <w:tc>
          <w:tcPr>
            <w:tcW w:w="1453" w:type="dxa"/>
            <w:noWrap w:val="0"/>
            <w:vAlign w:val="top"/>
          </w:tcPr>
          <w:p>
            <w:pPr>
              <w:tabs>
                <w:tab w:val="left" w:pos="6870"/>
              </w:tabs>
              <w:rPr>
                <w:sz w:val="30"/>
                <w:u w:val="single"/>
              </w:rPr>
            </w:pPr>
            <w:r>
              <w:rPr>
                <w:sz w:val="30"/>
              </w:rPr>
              <w:t>班级学号</w:t>
            </w:r>
          </w:p>
        </w:tc>
        <w:tc>
          <w:tcPr>
            <w:tcW w:w="2858" w:type="dxa"/>
            <w:tcBorders>
              <w:bottom w:val="single" w:color="auto" w:sz="4" w:space="0"/>
            </w:tcBorders>
            <w:noWrap w:val="0"/>
            <w:vAlign w:val="top"/>
          </w:tcPr>
          <w:p>
            <w:pPr>
              <w:pStyle w:val="2"/>
              <w:rPr>
                <w:rFonts w:hint="eastAsia" w:ascii="Times New Roman" w:hAnsi="Times New Roman" w:eastAsia="宋体"/>
                <w:lang w:val="en-US" w:eastAsia="zh-CN"/>
              </w:rPr>
            </w:pPr>
            <w:r>
              <w:rPr>
                <w:rFonts w:hint="eastAsia" w:ascii="Times New Roman" w:hAnsi="Times New Roman"/>
                <w:color w:val="auto"/>
                <w:lang w:val="en-US" w:eastAsia="zh-CN"/>
              </w:rPr>
              <w:t>B18030409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48" w:type="dxa"/>
            <w:tcBorders>
              <w:bottom w:val="nil"/>
            </w:tcBorders>
            <w:noWrap w:val="0"/>
            <w:vAlign w:val="top"/>
          </w:tcPr>
          <w:p>
            <w:pPr>
              <w:tabs>
                <w:tab w:val="left" w:pos="6870"/>
              </w:tabs>
              <w:rPr>
                <w:sz w:val="30"/>
                <w:u w:val="single"/>
              </w:rPr>
            </w:pPr>
            <w:r>
              <w:rPr>
                <w:sz w:val="30"/>
              </w:rPr>
              <w:t>学院(系)</w:t>
            </w:r>
          </w:p>
        </w:tc>
        <w:tc>
          <w:tcPr>
            <w:tcW w:w="2038" w:type="dxa"/>
            <w:tcBorders>
              <w:top w:val="single" w:color="auto" w:sz="4" w:space="0"/>
              <w:bottom w:val="single" w:color="auto" w:sz="4" w:space="0"/>
            </w:tcBorders>
            <w:noWrap w:val="0"/>
            <w:vAlign w:val="top"/>
          </w:tcPr>
          <w:p>
            <w:pPr>
              <w:tabs>
                <w:tab w:val="left" w:pos="6870"/>
              </w:tabs>
              <w:jc w:val="left"/>
              <w:rPr>
                <w:sz w:val="30"/>
              </w:rPr>
            </w:pPr>
            <w:r>
              <w:rPr>
                <w:rFonts w:hint="eastAsia"/>
                <w:sz w:val="30"/>
              </w:rPr>
              <w:t>计算机学院</w:t>
            </w:r>
          </w:p>
        </w:tc>
        <w:tc>
          <w:tcPr>
            <w:tcW w:w="1453" w:type="dxa"/>
            <w:tcBorders>
              <w:bottom w:val="nil"/>
            </w:tcBorders>
            <w:noWrap w:val="0"/>
            <w:vAlign w:val="top"/>
          </w:tcPr>
          <w:p>
            <w:pPr>
              <w:tabs>
                <w:tab w:val="left" w:pos="6870"/>
              </w:tabs>
              <w:rPr>
                <w:sz w:val="30"/>
                <w:u w:val="single"/>
              </w:rPr>
            </w:pPr>
            <w:r>
              <w:rPr>
                <w:sz w:val="30"/>
              </w:rPr>
              <w:t>专    业</w:t>
            </w:r>
            <w:r>
              <w:rPr>
                <w:rFonts w:hint="eastAsia"/>
                <w:sz w:val="30"/>
              </w:rPr>
              <w:t xml:space="preserve">   </w:t>
            </w:r>
          </w:p>
        </w:tc>
        <w:tc>
          <w:tcPr>
            <w:tcW w:w="2858" w:type="dxa"/>
            <w:tcBorders>
              <w:top w:val="single" w:color="auto" w:sz="4" w:space="0"/>
              <w:bottom w:val="single" w:color="auto" w:sz="4" w:space="0"/>
            </w:tcBorders>
            <w:noWrap w:val="0"/>
            <w:vAlign w:val="top"/>
          </w:tcPr>
          <w:p>
            <w:pPr>
              <w:tabs>
                <w:tab w:val="left" w:pos="6870"/>
              </w:tabs>
              <w:jc w:val="center"/>
              <w:rPr>
                <w:rFonts w:hint="eastAsia" w:eastAsia="宋体"/>
                <w:sz w:val="28"/>
                <w:szCs w:val="28"/>
                <w:lang w:eastAsia="zh-CN"/>
              </w:rPr>
            </w:pPr>
            <w:r>
              <w:rPr>
                <w:rFonts w:hint="eastAsia"/>
                <w:color w:val="auto"/>
                <w:sz w:val="28"/>
                <w:szCs w:val="28"/>
                <w:lang w:val="en-US" w:eastAsia="zh-CN"/>
              </w:rPr>
              <w:t>计算机科学与技术</w:t>
            </w:r>
          </w:p>
        </w:tc>
      </w:tr>
    </w:tbl>
    <w:p>
      <w:pPr>
        <w:widowControl/>
        <w:rPr>
          <w:b/>
          <w:bCs/>
          <w:color w:val="000000"/>
          <w:sz w:val="32"/>
          <w:szCs w:val="51"/>
        </w:rPr>
      </w:pPr>
    </w:p>
    <w:p>
      <w:pPr>
        <w:jc w:val="center"/>
        <w:rPr>
          <w:b/>
          <w:bCs/>
          <w:color w:val="000000"/>
          <w:sz w:val="30"/>
          <w:szCs w:val="51"/>
        </w:rPr>
        <w:sectPr>
          <w:pgSz w:w="11906" w:h="16838"/>
          <w:pgMar w:top="1440" w:right="1134" w:bottom="1440" w:left="1418" w:header="851" w:footer="992" w:gutter="0"/>
          <w:cols w:space="720" w:num="1"/>
          <w:docGrid w:type="lines" w:linePitch="312" w:charSpace="0"/>
        </w:sectPr>
      </w:pPr>
    </w:p>
    <w:p>
      <w:pPr>
        <w:jc w:val="center"/>
        <w:rPr>
          <w:b/>
          <w:bCs/>
          <w:color w:val="000000"/>
          <w:sz w:val="30"/>
          <w:szCs w:val="51"/>
        </w:rPr>
      </w:pPr>
      <w:r>
        <w:rPr>
          <w:b/>
          <w:bCs/>
          <w:color w:val="000000"/>
          <w:sz w:val="30"/>
          <w:szCs w:val="51"/>
        </w:rPr>
        <w:t>实 验 报 告</w:t>
      </w:r>
    </w:p>
    <w:tbl>
      <w:tblPr>
        <w:tblStyle w:val="10"/>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60"/>
        <w:gridCol w:w="1460"/>
        <w:gridCol w:w="1168"/>
        <w:gridCol w:w="1440"/>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noWrap w:val="0"/>
            <w:vAlign w:val="top"/>
          </w:tcPr>
          <w:p>
            <w:pPr>
              <w:rPr>
                <w:b/>
                <w:bCs/>
                <w:color w:val="000000"/>
                <w:sz w:val="28"/>
                <w:szCs w:val="51"/>
              </w:rPr>
            </w:pPr>
            <w:r>
              <w:rPr>
                <w:b/>
                <w:bCs/>
                <w:color w:val="000000"/>
                <w:sz w:val="28"/>
                <w:szCs w:val="51"/>
              </w:rPr>
              <w:t>实验名称</w:t>
            </w:r>
          </w:p>
        </w:tc>
        <w:tc>
          <w:tcPr>
            <w:tcW w:w="4088" w:type="dxa"/>
            <w:gridSpan w:val="3"/>
            <w:noWrap w:val="0"/>
            <w:vAlign w:val="top"/>
          </w:tcPr>
          <w:p>
            <w:pPr>
              <w:jc w:val="center"/>
              <w:rPr>
                <w:rFonts w:hint="default"/>
                <w:color w:val="FF0000"/>
                <w:sz w:val="28"/>
                <w:lang w:val="en-US"/>
              </w:rPr>
            </w:pPr>
            <w:r>
              <w:rPr>
                <w:rFonts w:hint="eastAsia"/>
                <w:color w:val="auto"/>
                <w:sz w:val="28"/>
                <w:lang w:val="en-US" w:eastAsia="zh-CN"/>
              </w:rPr>
              <w:t>完成简单的密钥系统的构造</w:t>
            </w:r>
          </w:p>
        </w:tc>
        <w:tc>
          <w:tcPr>
            <w:tcW w:w="1440" w:type="dxa"/>
            <w:noWrap w:val="0"/>
            <w:vAlign w:val="top"/>
          </w:tcPr>
          <w:p>
            <w:pPr>
              <w:rPr>
                <w:b/>
                <w:bCs/>
                <w:color w:val="000000"/>
                <w:sz w:val="28"/>
                <w:szCs w:val="51"/>
              </w:rPr>
            </w:pPr>
            <w:r>
              <w:rPr>
                <w:b/>
                <w:bCs/>
                <w:color w:val="000000"/>
                <w:sz w:val="28"/>
                <w:szCs w:val="51"/>
              </w:rPr>
              <w:t>指导教师</w:t>
            </w:r>
          </w:p>
        </w:tc>
        <w:tc>
          <w:tcPr>
            <w:tcW w:w="2340" w:type="dxa"/>
            <w:noWrap w:val="0"/>
            <w:vAlign w:val="top"/>
          </w:tcPr>
          <w:p>
            <w:pPr>
              <w:jc w:val="center"/>
              <w:rPr>
                <w:rFonts w:hint="eastAsia"/>
                <w:color w:val="000000"/>
                <w:sz w:val="28"/>
                <w:szCs w:val="51"/>
              </w:rPr>
            </w:pPr>
            <w:r>
              <w:rPr>
                <w:rFonts w:hint="eastAsia"/>
                <w:color w:val="000000"/>
                <w:sz w:val="28"/>
                <w:szCs w:val="51"/>
              </w:rPr>
              <w:t>毛毅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noWrap w:val="0"/>
            <w:vAlign w:val="top"/>
          </w:tcPr>
          <w:p>
            <w:pPr>
              <w:rPr>
                <w:b/>
                <w:bCs/>
                <w:color w:val="000000"/>
                <w:sz w:val="28"/>
                <w:szCs w:val="51"/>
              </w:rPr>
            </w:pPr>
            <w:r>
              <w:rPr>
                <w:b/>
                <w:bCs/>
                <w:color w:val="000000"/>
                <w:sz w:val="28"/>
                <w:szCs w:val="51"/>
              </w:rPr>
              <w:t>实验类型</w:t>
            </w:r>
          </w:p>
        </w:tc>
        <w:tc>
          <w:tcPr>
            <w:tcW w:w="1460" w:type="dxa"/>
            <w:noWrap w:val="0"/>
            <w:vAlign w:val="top"/>
          </w:tcPr>
          <w:p>
            <w:pPr>
              <w:jc w:val="center"/>
              <w:rPr>
                <w:b/>
                <w:bCs/>
                <w:color w:val="000000"/>
                <w:sz w:val="28"/>
                <w:szCs w:val="51"/>
              </w:rPr>
            </w:pPr>
            <w:ins w:id="0" w:author="Olivia olivia" w:date="2020-03-10T10:39:00Z">
              <w:r>
                <w:rPr>
                  <w:rFonts w:hint="eastAsia"/>
                  <w:b/>
                  <w:bCs/>
                  <w:color w:val="000000"/>
                  <w:sz w:val="28"/>
                  <w:szCs w:val="51"/>
                </w:rPr>
                <w:t>课内实验</w:t>
              </w:r>
            </w:ins>
          </w:p>
        </w:tc>
        <w:tc>
          <w:tcPr>
            <w:tcW w:w="1460" w:type="dxa"/>
            <w:noWrap w:val="0"/>
            <w:vAlign w:val="top"/>
          </w:tcPr>
          <w:p>
            <w:pPr>
              <w:rPr>
                <w:b/>
                <w:bCs/>
                <w:color w:val="000000"/>
                <w:sz w:val="28"/>
                <w:szCs w:val="51"/>
              </w:rPr>
            </w:pPr>
            <w:r>
              <w:rPr>
                <w:b/>
                <w:bCs/>
                <w:color w:val="000000"/>
                <w:sz w:val="28"/>
                <w:szCs w:val="51"/>
              </w:rPr>
              <w:t>实验学时</w:t>
            </w:r>
          </w:p>
        </w:tc>
        <w:tc>
          <w:tcPr>
            <w:tcW w:w="1168" w:type="dxa"/>
            <w:noWrap w:val="0"/>
            <w:vAlign w:val="top"/>
          </w:tcPr>
          <w:p>
            <w:pPr>
              <w:jc w:val="center"/>
              <w:rPr>
                <w:rFonts w:hint="eastAsia"/>
                <w:b/>
                <w:bCs/>
                <w:color w:val="000000"/>
                <w:sz w:val="28"/>
                <w:szCs w:val="51"/>
              </w:rPr>
            </w:pPr>
            <w:r>
              <w:rPr>
                <w:rFonts w:hint="eastAsia"/>
                <w:b/>
                <w:bCs/>
                <w:color w:val="000000"/>
                <w:sz w:val="28"/>
                <w:szCs w:val="51"/>
              </w:rPr>
              <w:t>2</w:t>
            </w:r>
          </w:p>
        </w:tc>
        <w:tc>
          <w:tcPr>
            <w:tcW w:w="1440" w:type="dxa"/>
            <w:noWrap w:val="0"/>
            <w:vAlign w:val="top"/>
          </w:tcPr>
          <w:p>
            <w:pPr>
              <w:rPr>
                <w:b/>
                <w:bCs/>
                <w:color w:val="000000"/>
                <w:sz w:val="28"/>
                <w:szCs w:val="51"/>
              </w:rPr>
            </w:pPr>
            <w:r>
              <w:rPr>
                <w:b/>
                <w:bCs/>
                <w:color w:val="000000"/>
                <w:sz w:val="28"/>
                <w:szCs w:val="51"/>
              </w:rPr>
              <w:t>实验时间</w:t>
            </w:r>
          </w:p>
        </w:tc>
        <w:tc>
          <w:tcPr>
            <w:tcW w:w="2340" w:type="dxa"/>
            <w:noWrap w:val="0"/>
            <w:vAlign w:val="top"/>
          </w:tcPr>
          <w:p>
            <w:pPr>
              <w:jc w:val="center"/>
              <w:rPr>
                <w:rFonts w:hint="default" w:eastAsia="宋体"/>
                <w:color w:val="FF0000"/>
                <w:sz w:val="30"/>
                <w:szCs w:val="51"/>
                <w:lang w:val="en-US" w:eastAsia="zh-CN"/>
              </w:rPr>
            </w:pPr>
            <w:r>
              <w:rPr>
                <w:rFonts w:hint="eastAsia"/>
                <w:color w:val="auto"/>
                <w:sz w:val="30"/>
                <w:szCs w:val="51"/>
                <w:lang w:val="en-US" w:eastAsia="zh-CN"/>
              </w:rPr>
              <w:t>2020.05.20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3" w:hRule="atLeast"/>
        </w:trPr>
        <w:tc>
          <w:tcPr>
            <w:tcW w:w="9288" w:type="dxa"/>
            <w:gridSpan w:val="6"/>
            <w:noWrap w:val="0"/>
            <w:vAlign w:val="top"/>
          </w:tcPr>
          <w:p>
            <w:pPr>
              <w:numPr>
                <w:ilvl w:val="0"/>
                <w:numId w:val="1"/>
              </w:numPr>
              <w:rPr>
                <w:b/>
                <w:bCs/>
                <w:color w:val="000000"/>
                <w:sz w:val="28"/>
                <w:szCs w:val="51"/>
              </w:rPr>
            </w:pPr>
            <w:r>
              <w:rPr>
                <w:b/>
                <w:bCs/>
                <w:color w:val="000000"/>
                <w:sz w:val="28"/>
                <w:szCs w:val="51"/>
              </w:rPr>
              <w:t>实验目的和要求</w:t>
            </w:r>
          </w:p>
          <w:p>
            <w:pPr>
              <w:spacing w:line="300" w:lineRule="auto"/>
              <w:ind w:firstLine="0" w:firstLineChars="0"/>
              <w:rPr>
                <w:rFonts w:hint="eastAsia" w:ascii="宋体" w:hAnsi="宋体" w:cs="宋体"/>
                <w:color w:val="000000" w:themeColor="text1"/>
                <w:szCs w:val="21"/>
                <w:lang w:val="en-US" w:eastAsia="zh-CN"/>
                <w14:textFill>
                  <w14:solidFill>
                    <w14:schemeClr w14:val="tx1"/>
                  </w14:solidFill>
                </w14:textFill>
              </w:rPr>
            </w:pPr>
            <w:r>
              <w:rPr>
                <w:rFonts w:hint="eastAsia" w:ascii="宋体" w:hAnsi="宋体" w:cs="宋体"/>
                <w:color w:val="000000" w:themeColor="text1"/>
                <w:szCs w:val="21"/>
                <w:lang w:val="en-US" w:eastAsia="zh-CN"/>
                <w14:textFill>
                  <w14:solidFill>
                    <w14:schemeClr w14:val="tx1"/>
                  </w14:solidFill>
                </w14:textFill>
              </w:rPr>
              <w:t>内容：自学并完成一个简单的RSA公开密钥系统的构造。</w:t>
            </w:r>
            <w:r>
              <w:rPr>
                <w:rFonts w:ascii="宋体" w:hAnsi="宋体" w:cs="宋体"/>
                <w:color w:val="000000" w:themeColor="text1"/>
                <w:szCs w:val="21"/>
                <w14:textFill>
                  <w14:solidFill>
                    <w14:schemeClr w14:val="tx1"/>
                  </w14:solidFill>
                </w14:textFill>
              </w:rPr>
              <w:br w:type="textWrapping"/>
            </w:r>
            <w:r>
              <w:rPr>
                <w:rFonts w:hint="eastAsia" w:ascii="宋体" w:hAnsi="宋体" w:cs="宋体"/>
                <w:color w:val="000000" w:themeColor="text1"/>
                <w:szCs w:val="21"/>
                <w:lang w:val="en-US" w:eastAsia="zh-CN"/>
                <w14:textFill>
                  <w14:solidFill>
                    <w14:schemeClr w14:val="tx1"/>
                  </w14:solidFill>
                </w14:textFill>
              </w:rPr>
              <w:t>要求：1.    了解密码学中的加/解密原理，掌握数论的基本知识，理解非对称密码体制RSA加密算法的工作原理和流程。</w:t>
            </w:r>
          </w:p>
          <w:p>
            <w:pPr>
              <w:numPr>
                <w:ilvl w:val="0"/>
                <w:numId w:val="2"/>
              </w:numPr>
              <w:spacing w:line="300" w:lineRule="auto"/>
              <w:ind w:left="630" w:firstLine="0" w:firstLineChars="0"/>
              <w:rPr>
                <w:rFonts w:hint="default" w:ascii="宋体" w:hAnsi="宋体" w:cs="宋体"/>
                <w:color w:val="000000" w:themeColor="text1"/>
                <w:szCs w:val="21"/>
                <w:lang w:val="en-US" w:eastAsia="zh-CN"/>
                <w14:textFill>
                  <w14:solidFill>
                    <w14:schemeClr w14:val="tx1"/>
                  </w14:solidFill>
                </w14:textFill>
              </w:rPr>
            </w:pPr>
            <w:r>
              <w:rPr>
                <w:rFonts w:hint="eastAsia" w:ascii="宋体" w:hAnsi="宋体" w:cs="宋体"/>
                <w:color w:val="000000" w:themeColor="text1"/>
                <w:szCs w:val="21"/>
                <w:lang w:val="en-US" w:eastAsia="zh-CN"/>
                <w14:textFill>
                  <w14:solidFill>
                    <w14:schemeClr w14:val="tx1"/>
                  </w14:solidFill>
                </w14:textFill>
              </w:rPr>
              <w:t>能够设计并实现一个简单的RSA公开密钥系统。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1" w:hRule="atLeast"/>
        </w:trPr>
        <w:tc>
          <w:tcPr>
            <w:tcW w:w="9288" w:type="dxa"/>
            <w:gridSpan w:val="6"/>
            <w:noWrap w:val="0"/>
            <w:vAlign w:val="top"/>
          </w:tcPr>
          <w:p>
            <w:pPr>
              <w:rPr>
                <w:b/>
                <w:bCs/>
                <w:color w:val="000000"/>
                <w:sz w:val="28"/>
                <w:szCs w:val="51"/>
              </w:rPr>
            </w:pPr>
            <w:r>
              <w:rPr>
                <w:color w:val="000000"/>
                <w:sz w:val="30"/>
                <w:szCs w:val="51"/>
              </w:rPr>
              <w:t>二、</w:t>
            </w:r>
            <w:r>
              <w:rPr>
                <w:b/>
                <w:bCs/>
                <w:color w:val="000000"/>
                <w:sz w:val="28"/>
                <w:szCs w:val="51"/>
              </w:rPr>
              <w:t>实验环境(实验设备)</w:t>
            </w:r>
          </w:p>
          <w:p>
            <w:pPr>
              <w:spacing w:line="300" w:lineRule="auto"/>
              <w:ind w:firstLine="525" w:firstLineChars="250"/>
              <w:rPr>
                <w:color w:val="000000"/>
                <w:szCs w:val="21"/>
              </w:rPr>
            </w:pPr>
            <w:r>
              <w:rPr>
                <w:color w:val="000000"/>
                <w:szCs w:val="21"/>
              </w:rPr>
              <w:t>硬件：微型计算机</w:t>
            </w:r>
          </w:p>
          <w:p>
            <w:pPr>
              <w:spacing w:line="300" w:lineRule="auto"/>
              <w:ind w:firstLine="525" w:firstLineChars="250"/>
              <w:rPr>
                <w:ins w:id="1" w:author="Olivia olivia" w:date="2020-03-10T10:36:00Z"/>
                <w:rFonts w:hint="eastAsia"/>
                <w:color w:val="000000"/>
                <w:szCs w:val="21"/>
              </w:rPr>
            </w:pPr>
          </w:p>
          <w:p>
            <w:pPr>
              <w:spacing w:line="300" w:lineRule="auto"/>
              <w:ind w:firstLine="525" w:firstLineChars="250"/>
              <w:rPr>
                <w:color w:val="000000"/>
                <w:szCs w:val="21"/>
              </w:rPr>
            </w:pPr>
            <w:r>
              <w:rPr>
                <w:color w:val="000000"/>
                <w:szCs w:val="21"/>
              </w:rPr>
              <w:t>软件：Windows 操作系统、Microsoft Visual C++6.0</w:t>
            </w:r>
          </w:p>
          <w:p>
            <w:pPr>
              <w:spacing w:line="300" w:lineRule="auto"/>
              <w:ind w:firstLine="600" w:firstLineChars="250"/>
              <w:rPr>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0" w:hRule="atLeast"/>
        </w:trPr>
        <w:tc>
          <w:tcPr>
            <w:tcW w:w="9288" w:type="dxa"/>
            <w:gridSpan w:val="6"/>
            <w:noWrap w:val="0"/>
            <w:vAlign w:val="top"/>
          </w:tcPr>
          <w:p>
            <w:pPr>
              <w:spacing w:line="300" w:lineRule="auto"/>
              <w:rPr>
                <w:b/>
                <w:bCs/>
                <w:color w:val="000000"/>
                <w:sz w:val="28"/>
                <w:szCs w:val="51"/>
              </w:rPr>
            </w:pPr>
            <w:r>
              <w:rPr>
                <w:b/>
                <w:bCs/>
                <w:color w:val="000000"/>
                <w:sz w:val="28"/>
                <w:szCs w:val="51"/>
              </w:rPr>
              <w:t>三、实验原理及内容</w:t>
            </w:r>
          </w:p>
          <w:p>
            <w:pPr>
              <w:spacing w:line="300" w:lineRule="auto"/>
              <w:rPr>
                <w:rFonts w:hint="eastAsia"/>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原理：RSA算法的公开密钥和私人蜜月是一对大素数的函数。</w:t>
            </w:r>
          </w:p>
          <w:p>
            <w:pPr>
              <w:spacing w:line="300" w:lineRule="auto"/>
              <w:rPr>
                <w:rFonts w:hint="eastAsia"/>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产生密钥的过程：</w:t>
            </w:r>
          </w:p>
          <w:p>
            <w:pPr>
              <w:numPr>
                <w:ilvl w:val="0"/>
                <w:numId w:val="3"/>
              </w:numPr>
              <w:spacing w:line="300" w:lineRule="auto"/>
              <w:rPr>
                <w:rFonts w:hint="eastAsia"/>
                <w:color w:val="000000" w:themeColor="text1"/>
                <w:position w:val="-16"/>
                <w:szCs w:val="21"/>
                <w:lang w:val="en-US" w:eastAsia="zh-CN"/>
                <w14:textFill>
                  <w14:solidFill>
                    <w14:schemeClr w14:val="tx1"/>
                  </w14:solidFill>
                </w14:textFill>
              </w:rPr>
            </w:pPr>
            <w:r>
              <w:rPr>
                <w:rFonts w:hint="eastAsia"/>
                <w:color w:val="000000" w:themeColor="text1"/>
                <w:position w:val="-16"/>
                <w:szCs w:val="21"/>
                <w:lang w:val="en-US" w:eastAsia="zh-CN"/>
                <w14:textFill>
                  <w14:solidFill>
                    <w14:schemeClr w14:val="tx1"/>
                  </w14:solidFill>
                </w14:textFill>
              </w:rPr>
              <w:t>选择两个大素数P和q,p≠q;</w:t>
            </w:r>
          </w:p>
          <w:p>
            <w:pPr>
              <w:numPr>
                <w:ilvl w:val="0"/>
                <w:numId w:val="3"/>
              </w:numPr>
              <w:spacing w:line="300" w:lineRule="auto"/>
              <w:rPr>
                <w:rFonts w:hint="eastAsia" w:eastAsia="宋体"/>
                <w:color w:val="000000"/>
                <w:szCs w:val="21"/>
                <w:lang w:eastAsia="zh-CN"/>
              </w:rPr>
            </w:pPr>
            <w:r>
              <w:rPr>
                <w:rFonts w:hint="eastAsia"/>
                <w:color w:val="000000" w:themeColor="text1"/>
                <w:szCs w:val="21"/>
                <w:lang w:val="en-US" w:eastAsia="zh-CN"/>
                <w14:textFill>
                  <w14:solidFill>
                    <w14:schemeClr w14:val="tx1"/>
                  </w14:solidFill>
                </w14:textFill>
              </w:rPr>
              <w:t>计算乘积n=pq,得到Φ（n）=(p-1)(q-1);</w:t>
            </w:r>
          </w:p>
          <w:p>
            <w:pPr>
              <w:numPr>
                <w:ilvl w:val="0"/>
                <w:numId w:val="4"/>
              </w:numPr>
              <w:spacing w:line="300" w:lineRule="auto"/>
              <w:rPr>
                <w:rFonts w:hint="eastAsia"/>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选择随机整数e，0&lt;e&lt;Φ(n)，使得gcd(e,Φ(n))=1;</w:t>
            </w:r>
          </w:p>
          <w:p>
            <w:pPr>
              <w:numPr>
                <w:ilvl w:val="0"/>
                <w:numId w:val="4"/>
              </w:numPr>
              <w:spacing w:line="300" w:lineRule="auto"/>
              <w:rPr>
                <w:rFonts w:hint="eastAsia"/>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Jisuan d=</w:t>
            </w:r>
            <w:r>
              <w:rPr>
                <w:rFonts w:hint="eastAsia"/>
                <w:color w:val="000000" w:themeColor="text1"/>
                <w:position w:val="-6"/>
                <w:szCs w:val="21"/>
                <w:lang w:val="en-US" w:eastAsia="zh-CN"/>
                <w14:textFill>
                  <w14:solidFill>
                    <w14:schemeClr w14:val="tx1"/>
                  </w14:solidFill>
                </w14:textFill>
              </w:rPr>
              <w:object>
                <v:shape id="_x0000_i1030" o:spt="75" type="#_x0000_t75" style="height:16pt;width:16pt;" o:ole="t" filled="f" o:preferrelative="t" stroked="f" coordsize="21600,21600">
                  <v:path/>
                  <v:fill on="f" focussize="0,0"/>
                  <v:stroke on="f"/>
                  <v:imagedata r:id="rId8" o:title=""/>
                  <o:lock v:ext="edit" aspectratio="t"/>
                  <w10:wrap type="none"/>
                  <w10:anchorlock/>
                </v:shape>
                <o:OLEObject Type="Embed" ProgID="Equation.KSEE3" ShapeID="_x0000_i1030" DrawAspect="Content" ObjectID="_1468075726" r:id="rId7">
                  <o:LockedField>false</o:LockedField>
                </o:OLEObject>
              </w:object>
            </w:r>
            <w:r>
              <w:rPr>
                <w:rFonts w:hint="eastAsia"/>
                <w:color w:val="000000" w:themeColor="text1"/>
                <w:szCs w:val="21"/>
                <w:lang w:val="en-US" w:eastAsia="zh-CN"/>
                <w14:textFill>
                  <w14:solidFill>
                    <w14:schemeClr w14:val="tx1"/>
                  </w14:solidFill>
                </w14:textFill>
              </w:rPr>
              <w:t>modΦ(n);</w:t>
            </w:r>
          </w:p>
          <w:p>
            <w:pPr>
              <w:numPr>
                <w:ilvl w:val="0"/>
                <w:numId w:val="4"/>
              </w:numPr>
              <w:spacing w:line="300" w:lineRule="auto"/>
              <w:rPr>
                <w:rFonts w:hint="eastAsia"/>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公开密钥为{e,n}，私人密钥为{d,n}.</w:t>
            </w:r>
          </w:p>
          <w:p>
            <w:pPr>
              <w:numPr>
                <w:ilvl w:val="-1"/>
                <w:numId w:val="0"/>
              </w:numPr>
              <w:spacing w:line="300" w:lineRule="auto"/>
              <w:rPr>
                <w:rFonts w:hint="eastAsia"/>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加密公式：</w:t>
            </w:r>
            <w:r>
              <w:rPr>
                <w:rFonts w:hint="eastAsia"/>
                <w:color w:val="000000" w:themeColor="text1"/>
                <w:position w:val="-6"/>
                <w:szCs w:val="21"/>
                <w:lang w:val="en-US" w:eastAsia="zh-CN"/>
                <w14:textFill>
                  <w14:solidFill>
                    <w14:schemeClr w14:val="tx1"/>
                  </w14:solidFill>
                </w14:textFill>
              </w:rPr>
              <w:object>
                <v:shape id="_x0000_i1031" o:spt="75" type="#_x0000_t75" style="height:16pt;width:70pt;" o:ole="t" filled="f" o:preferrelative="t" stroked="f" coordsize="21600,21600">
                  <v:path/>
                  <v:fill on="f" focussize="0,0"/>
                  <v:stroke on="f"/>
                  <v:imagedata r:id="rId10" o:title=""/>
                  <o:lock v:ext="edit" aspectratio="t"/>
                  <w10:wrap type="none"/>
                  <w10:anchorlock/>
                </v:shape>
                <o:OLEObject Type="Embed" ProgID="Equation.KSEE3" ShapeID="_x0000_i1031" DrawAspect="Content" ObjectID="_1468075727" r:id="rId9">
                  <o:LockedField>false</o:LockedField>
                </o:OLEObject>
              </w:object>
            </w:r>
            <w:r>
              <w:rPr>
                <w:rFonts w:hint="eastAsia"/>
                <w:color w:val="000000" w:themeColor="text1"/>
                <w:szCs w:val="21"/>
                <w:lang w:val="en-US" w:eastAsia="zh-CN"/>
                <w14:textFill>
                  <w14:solidFill>
                    <w14:schemeClr w14:val="tx1"/>
                  </w14:solidFill>
                </w14:textFill>
              </w:rPr>
              <w:t>；</w:t>
            </w:r>
          </w:p>
          <w:p>
            <w:pPr>
              <w:numPr>
                <w:ilvl w:val="-1"/>
                <w:numId w:val="0"/>
              </w:numPr>
              <w:spacing w:line="300" w:lineRule="auto"/>
              <w:rPr>
                <w:rFonts w:hint="eastAsia"/>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解密公式：</w:t>
            </w:r>
            <w:r>
              <w:rPr>
                <w:rFonts w:hint="eastAsia"/>
                <w:color w:val="000000" w:themeColor="text1"/>
                <w:position w:val="-6"/>
                <w:szCs w:val="21"/>
                <w:lang w:val="en-US" w:eastAsia="zh-CN"/>
                <w14:textFill>
                  <w14:solidFill>
                    <w14:schemeClr w14:val="tx1"/>
                  </w14:solidFill>
                </w14:textFill>
              </w:rPr>
              <w:object>
                <v:shape id="_x0000_i1032" o:spt="75" type="#_x0000_t75" style="height:16pt;width:75pt;" o:ole="t" filled="f" o:preferrelative="t" stroked="f" coordsize="21600,21600">
                  <v:path/>
                  <v:fill on="f" focussize="0,0"/>
                  <v:stroke on="f"/>
                  <v:imagedata r:id="rId12" o:title=""/>
                  <o:lock v:ext="edit" aspectratio="t"/>
                  <w10:wrap type="none"/>
                  <w10:anchorlock/>
                </v:shape>
                <o:OLEObject Type="Embed" ProgID="Equation.KSEE3" ShapeID="_x0000_i1032" DrawAspect="Content" ObjectID="_1468075728" r:id="rId11">
                  <o:LockedField>false</o:LockedField>
                </o:OLEObject>
              </w:object>
            </w:r>
            <w:r>
              <w:rPr>
                <w:rFonts w:hint="eastAsia"/>
                <w:color w:val="000000" w:themeColor="text1"/>
                <w:szCs w:val="21"/>
                <w:lang w:val="en-US" w:eastAsia="zh-CN"/>
                <w14:textFill>
                  <w14:solidFill>
                    <w14:schemeClr w14:val="tx1"/>
                  </w14:solidFill>
                </w14:textFill>
              </w:rPr>
              <w:t>。</w:t>
            </w:r>
          </w:p>
          <w:p>
            <w:pPr>
              <w:numPr>
                <w:ilvl w:val="-1"/>
                <w:numId w:val="0"/>
              </w:numPr>
              <w:spacing w:line="300" w:lineRule="auto"/>
              <w:rPr>
                <w:color w:val="000000" w:themeColor="text1"/>
                <w:szCs w:val="21"/>
                <w14:textFill>
                  <w14:solidFill>
                    <w14:schemeClr w14:val="tx1"/>
                  </w14:solidFill>
                </w14:textFill>
              </w:rPr>
            </w:pPr>
            <w:r>
              <w:rPr>
                <w:rFonts w:hint="eastAsia"/>
                <w:color w:val="000000" w:themeColor="text1"/>
                <w:szCs w:val="21"/>
                <w:lang w:val="en-US" w:eastAsia="zh-CN"/>
                <w14:textFill>
                  <w14:solidFill>
                    <w14:schemeClr w14:val="tx1"/>
                  </w14:solidFill>
                </w14:textFill>
              </w:rPr>
              <w:t>（明文分组M是一个小于n的数。）</w:t>
            </w:r>
            <w:r>
              <w:rPr>
                <w:color w:val="000000" w:themeColor="text1"/>
                <w:szCs w:val="21"/>
                <w14:textFill>
                  <w14:solidFill>
                    <w14:schemeClr w14:val="tx1"/>
                  </w14:solidFill>
                </w14:textFill>
              </w:rPr>
              <w:t xml:space="preserve"> </w:t>
            </w:r>
          </w:p>
          <w:p>
            <w:pPr>
              <w:numPr>
                <w:ilvl w:val="-1"/>
                <w:numId w:val="0"/>
              </w:numPr>
              <w:spacing w:line="300" w:lineRule="auto"/>
              <w:rPr>
                <w:rFonts w:hint="eastAsia"/>
                <w:color w:val="000000" w:themeColor="text1"/>
                <w:szCs w:val="21"/>
                <w:lang w:val="en-US" w:eastAsia="zh-CN"/>
                <w14:textFill>
                  <w14:solidFill>
                    <w14:schemeClr w14:val="tx1"/>
                  </w14:solidFill>
                </w14:textFill>
              </w:rPr>
              <w:pPrChange w:id="2" w:author="匆匆半夏" w:date="2020-05-29T09:35:13Z">
                <w:pPr>
                  <w:spacing w:line="300" w:lineRule="auto"/>
                </w:pPr>
              </w:pPrChange>
            </w:pPr>
            <w:r>
              <w:rPr>
                <w:rFonts w:hint="eastAsia"/>
                <w:color w:val="000000" w:themeColor="text1"/>
                <w:szCs w:val="21"/>
                <w:lang w:val="en-US" w:eastAsia="zh-CN"/>
                <w14:textFill>
                  <w14:solidFill>
                    <w14:schemeClr w14:val="tx1"/>
                  </w14:solidFill>
                </w14:textFill>
              </w:rPr>
              <w:t>源代码：</w:t>
            </w:r>
          </w:p>
          <w:p>
            <w:pPr>
              <w:spacing w:line="300" w:lineRule="auto"/>
              <w:rPr>
                <w:rFonts w:hint="eastAsia"/>
                <w:color w:val="000000" w:themeColor="text1"/>
                <w:szCs w:val="21"/>
                <w:lang w:val="en-US" w:eastAsia="zh-CN"/>
                <w14:textFill>
                  <w14:solidFill>
                    <w14:schemeClr w14:val="tx1"/>
                  </w14:solidFill>
                </w14:textFill>
              </w:rPr>
            </w:pPr>
          </w:p>
          <w:p>
            <w:pPr>
              <w:spacing w:line="300" w:lineRule="auto"/>
              <w:rPr>
                <w:rFonts w:hint="eastAsia"/>
              </w:rPr>
            </w:pPr>
            <w:r>
              <w:rPr>
                <w:rFonts w:hint="eastAsia"/>
              </w:rPr>
              <w:t>#includ</w:t>
            </w:r>
            <w:bookmarkStart w:id="0" w:name="_GoBack"/>
            <w:bookmarkEnd w:id="0"/>
            <w:r>
              <w:rPr>
                <w:rFonts w:hint="eastAsia"/>
              </w:rPr>
              <w:t>e &lt;iostream&gt;</w:t>
            </w:r>
          </w:p>
          <w:p>
            <w:pPr>
              <w:spacing w:line="300" w:lineRule="auto"/>
              <w:rPr>
                <w:rFonts w:hint="eastAsia"/>
              </w:rPr>
            </w:pPr>
            <w:r>
              <w:rPr>
                <w:rFonts w:hint="eastAsia"/>
              </w:rPr>
              <w:t>#include &lt;stdio.h&gt;</w:t>
            </w:r>
          </w:p>
          <w:p>
            <w:pPr>
              <w:spacing w:line="300" w:lineRule="auto"/>
              <w:rPr>
                <w:rFonts w:hint="eastAsia"/>
              </w:rPr>
            </w:pPr>
            <w:r>
              <w:rPr>
                <w:rFonts w:hint="eastAsia"/>
              </w:rPr>
              <w:t>#define p 43</w:t>
            </w:r>
          </w:p>
          <w:p>
            <w:pPr>
              <w:spacing w:line="300" w:lineRule="auto"/>
              <w:rPr>
                <w:rFonts w:hint="eastAsia"/>
              </w:rPr>
            </w:pPr>
            <w:r>
              <w:rPr>
                <w:rFonts w:hint="eastAsia"/>
              </w:rPr>
              <w:t>#define q 59</w:t>
            </w:r>
          </w:p>
          <w:p>
            <w:pPr>
              <w:spacing w:line="300" w:lineRule="auto"/>
              <w:rPr>
                <w:rFonts w:hint="eastAsia"/>
              </w:rPr>
            </w:pPr>
            <w:r>
              <w:rPr>
                <w:rFonts w:hint="eastAsia"/>
              </w:rPr>
              <w:t>#define e 13</w:t>
            </w:r>
          </w:p>
          <w:p>
            <w:pPr>
              <w:spacing w:line="300" w:lineRule="auto"/>
              <w:rPr>
                <w:rFonts w:hint="eastAsia"/>
              </w:rPr>
            </w:pPr>
          </w:p>
          <w:p>
            <w:pPr>
              <w:spacing w:line="300" w:lineRule="auto"/>
              <w:rPr>
                <w:rFonts w:hint="eastAsia"/>
              </w:rPr>
            </w:pPr>
            <w:r>
              <w:rPr>
                <w:rFonts w:hint="eastAsia"/>
              </w:rPr>
              <w:t>int candp(int a,int b,int c);    //数据处理函数，实现幂的取余运算</w:t>
            </w:r>
          </w:p>
          <w:p>
            <w:pPr>
              <w:spacing w:line="300" w:lineRule="auto"/>
              <w:rPr>
                <w:rFonts w:hint="eastAsia"/>
              </w:rPr>
            </w:pPr>
            <w:r>
              <w:rPr>
                <w:rFonts w:hint="eastAsia"/>
              </w:rPr>
              <w:t>int fun(int x,int y);</w:t>
            </w:r>
            <w:r>
              <w:rPr>
                <w:rFonts w:hint="eastAsia"/>
              </w:rPr>
              <w:tab/>
            </w:r>
            <w:r>
              <w:rPr>
                <w:rFonts w:hint="eastAsia"/>
              </w:rPr>
              <w:tab/>
            </w:r>
            <w:r>
              <w:rPr>
                <w:rFonts w:hint="eastAsia"/>
              </w:rPr>
              <w:tab/>
            </w:r>
            <w:r>
              <w:rPr>
                <w:rFonts w:hint="eastAsia"/>
              </w:rPr>
              <w:t xml:space="preserve">   //公钥e 与 t的互素判断</w:t>
            </w:r>
          </w:p>
          <w:p>
            <w:pPr>
              <w:spacing w:line="300" w:lineRule="auto"/>
              <w:rPr>
                <w:rFonts w:hint="eastAsia"/>
              </w:rPr>
            </w:pPr>
            <w:r>
              <w:rPr>
                <w:rFonts w:hint="eastAsia"/>
              </w:rPr>
              <w:t>int main()</w:t>
            </w:r>
          </w:p>
          <w:p>
            <w:pPr>
              <w:spacing w:line="300" w:lineRule="auto"/>
              <w:rPr>
                <w:rFonts w:hint="eastAsia"/>
              </w:rPr>
            </w:pPr>
            <w:r>
              <w:rPr>
                <w:rFonts w:hint="eastAsia"/>
              </w:rPr>
              <w:t>{</w:t>
            </w:r>
          </w:p>
          <w:p>
            <w:pPr>
              <w:spacing w:line="300" w:lineRule="auto"/>
              <w:rPr>
                <w:rFonts w:hint="eastAsia"/>
              </w:rPr>
            </w:pPr>
            <w:r>
              <w:rPr>
                <w:rFonts w:hint="eastAsia"/>
              </w:rPr>
              <w:t xml:space="preserve">  int d, m, n, t, c, r;</w:t>
            </w:r>
          </w:p>
          <w:p>
            <w:pPr>
              <w:spacing w:line="300" w:lineRule="auto"/>
              <w:rPr>
                <w:rFonts w:hint="eastAsia"/>
              </w:rPr>
            </w:pPr>
            <w:r>
              <w:rPr>
                <w:rFonts w:hint="eastAsia"/>
              </w:rPr>
              <w:t xml:space="preserve">  int m_t = 0, m_i = 0, m_j = 0;</w:t>
            </w:r>
          </w:p>
          <w:p>
            <w:pPr>
              <w:spacing w:line="300" w:lineRule="auto"/>
              <w:rPr>
                <w:rFonts w:hint="eastAsia"/>
              </w:rPr>
            </w:pPr>
            <w:r>
              <w:rPr>
                <w:rFonts w:hint="eastAsia"/>
              </w:rPr>
              <w:t xml:space="preserve">  int ciphertext[100];             //存放密文的数组</w:t>
            </w:r>
          </w:p>
          <w:p>
            <w:pPr>
              <w:spacing w:line="300" w:lineRule="auto"/>
              <w:rPr>
                <w:rFonts w:hint="eastAsia"/>
              </w:rPr>
            </w:pPr>
            <w:r>
              <w:rPr>
                <w:rFonts w:hint="eastAsia"/>
              </w:rPr>
              <w:t xml:space="preserve">  int proclaimedtext[100];         //存放明文的数组</w:t>
            </w:r>
          </w:p>
          <w:p>
            <w:pPr>
              <w:spacing w:line="300" w:lineRule="auto"/>
              <w:rPr>
                <w:rFonts w:hint="eastAsia"/>
              </w:rPr>
            </w:pPr>
            <w:r>
              <w:rPr>
                <w:rFonts w:hint="eastAsia"/>
              </w:rPr>
              <w:t xml:space="preserve">  n = p * q;</w:t>
            </w:r>
          </w:p>
          <w:p>
            <w:pPr>
              <w:spacing w:line="300" w:lineRule="auto"/>
              <w:rPr>
                <w:rFonts w:hint="eastAsia"/>
              </w:rPr>
            </w:pPr>
            <w:r>
              <w:rPr>
                <w:rFonts w:hint="eastAsia"/>
              </w:rPr>
              <w:t xml:space="preserve">  t = (p - 1) * (q - 1);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//求n的欧拉数</w:t>
            </w:r>
          </w:p>
          <w:p>
            <w:pPr>
              <w:spacing w:line="300" w:lineRule="auto"/>
              <w:rPr>
                <w:rFonts w:hint="eastAsia"/>
              </w:rPr>
            </w:pPr>
            <w:r>
              <w:rPr>
                <w:rFonts w:hint="eastAsia"/>
              </w:rPr>
              <w:t xml:space="preserve">  d = 1;</w:t>
            </w:r>
          </w:p>
          <w:p>
            <w:pPr>
              <w:spacing w:line="300" w:lineRule="auto"/>
              <w:rPr>
                <w:rFonts w:hint="eastAsia"/>
              </w:rPr>
            </w:pPr>
            <w:r>
              <w:rPr>
                <w:rFonts w:hint="eastAsia"/>
              </w:rPr>
              <w:t xml:space="preserve">  while(((e * d) % t) != 1) d++;//由公钥e求出私钥d</w:t>
            </w:r>
          </w:p>
          <w:p>
            <w:pPr>
              <w:spacing w:line="300" w:lineRule="auto"/>
              <w:rPr>
                <w:rFonts w:hint="eastAsia"/>
              </w:rPr>
            </w:pPr>
          </w:p>
          <w:p>
            <w:pPr>
              <w:spacing w:line="300" w:lineRule="auto"/>
              <w:rPr>
                <w:rFonts w:hint="eastAsia"/>
              </w:rPr>
            </w:pPr>
            <w:r>
              <w:rPr>
                <w:rFonts w:hint="eastAsia"/>
              </w:rPr>
              <w:t xml:space="preserve">  while(1)</w:t>
            </w:r>
          </w:p>
          <w:p>
            <w:pPr>
              <w:spacing w:line="300" w:lineRule="auto"/>
              <w:rPr>
                <w:rFonts w:hint="eastAsia"/>
              </w:rPr>
            </w:pPr>
            <w:r>
              <w:rPr>
                <w:rFonts w:hint="eastAsia"/>
              </w:rPr>
              <w:t xml:space="preserve">  {</w:t>
            </w:r>
          </w:p>
          <w:p>
            <w:pPr>
              <w:spacing w:line="300" w:lineRule="auto"/>
              <w:rPr>
                <w:rFonts w:hint="eastAsia"/>
              </w:rPr>
            </w:pPr>
            <w:r>
              <w:rPr>
                <w:rFonts w:hint="eastAsia"/>
              </w:rPr>
              <w:t xml:space="preserve">      printf("加密请输入 1  解密请输入 2\n");   //加密或解密选择</w:t>
            </w:r>
          </w:p>
          <w:p>
            <w:pPr>
              <w:spacing w:line="300" w:lineRule="auto"/>
              <w:rPr>
                <w:rFonts w:hint="eastAsia"/>
              </w:rPr>
            </w:pPr>
            <w:r>
              <w:rPr>
                <w:rFonts w:hint="eastAsia"/>
              </w:rPr>
              <w:t xml:space="preserve">      scanf("%d",&amp;r);</w:t>
            </w:r>
          </w:p>
          <w:p>
            <w:pPr>
              <w:spacing w:line="300" w:lineRule="auto"/>
              <w:rPr>
                <w:rFonts w:hint="eastAsia"/>
              </w:rPr>
            </w:pPr>
            <w:r>
              <w:rPr>
                <w:rFonts w:hint="eastAsia"/>
              </w:rPr>
              <w:t xml:space="preserve">      switch(r)</w:t>
            </w:r>
          </w:p>
          <w:p>
            <w:pPr>
              <w:spacing w:line="300" w:lineRule="auto"/>
              <w:rPr>
                <w:rFonts w:hint="eastAsia"/>
              </w:rPr>
            </w:pPr>
            <w:r>
              <w:rPr>
                <w:rFonts w:hint="eastAsia"/>
              </w:rPr>
              <w:t xml:space="preserve">      {</w:t>
            </w:r>
          </w:p>
          <w:p>
            <w:pPr>
              <w:spacing w:line="300" w:lineRule="auto"/>
              <w:rPr>
                <w:rFonts w:hint="eastAsia"/>
              </w:rPr>
            </w:pPr>
            <w:r>
              <w:rPr>
                <w:rFonts w:hint="eastAsia"/>
              </w:rPr>
              <w:t xml:space="preserve">         case 1: </w:t>
            </w:r>
          </w:p>
          <w:p>
            <w:pPr>
              <w:spacing w:line="300" w:lineRule="auto"/>
              <w:rPr>
                <w:rFonts w:hint="eastAsia"/>
              </w:rPr>
            </w:pPr>
            <w:r>
              <w:rPr>
                <w:rFonts w:hint="eastAsia"/>
              </w:rPr>
              <w:t xml:space="preserve">               printf("请输入密文 m: ");       </w:t>
            </w:r>
          </w:p>
          <w:p>
            <w:pPr>
              <w:spacing w:line="300" w:lineRule="auto"/>
              <w:rPr>
                <w:rFonts w:hint="eastAsia"/>
              </w:rPr>
            </w:pPr>
            <w:r>
              <w:rPr>
                <w:rFonts w:hint="eastAsia"/>
              </w:rPr>
              <w:t xml:space="preserve">               scanf("%d",&amp;m);</w:t>
            </w:r>
          </w:p>
          <w:p>
            <w:pPr>
              <w:spacing w:line="300" w:lineRule="auto"/>
              <w:rPr>
                <w:rFonts w:hint="eastAsia"/>
              </w:rPr>
            </w:pPr>
            <w:r>
              <w:rPr>
                <w:rFonts w:hint="eastAsia"/>
              </w:rPr>
              <w:t xml:space="preserve">               while(m / 100)</w:t>
            </w:r>
          </w:p>
          <w:p>
            <w:pPr>
              <w:spacing w:line="300" w:lineRule="auto"/>
              <w:rPr>
                <w:rFonts w:hint="eastAsia"/>
              </w:rPr>
            </w:pPr>
            <w:r>
              <w:rPr>
                <w:rFonts w:hint="eastAsia"/>
              </w:rPr>
              <w:t xml:space="preserve">               {</w:t>
            </w:r>
          </w:p>
          <w:p>
            <w:pPr>
              <w:spacing w:line="300" w:lineRule="auto"/>
              <w:rPr>
                <w:rFonts w:hint="eastAsia"/>
              </w:rPr>
            </w:pPr>
            <w:r>
              <w:rPr>
                <w:rFonts w:hint="eastAsia"/>
              </w:rPr>
              <w:t xml:space="preserve">                   m_t = m % 100;</w:t>
            </w:r>
          </w:p>
          <w:p>
            <w:pPr>
              <w:spacing w:line="300" w:lineRule="auto"/>
              <w:rPr>
                <w:rFonts w:hint="eastAsia"/>
              </w:rPr>
            </w:pPr>
            <w:r>
              <w:rPr>
                <w:rFonts w:hint="eastAsia"/>
              </w:rPr>
              <w:t xml:space="preserve">                   ciphertext[m_i] = m_t;</w:t>
            </w:r>
          </w:p>
          <w:p>
            <w:pPr>
              <w:spacing w:line="300" w:lineRule="auto"/>
              <w:rPr>
                <w:rFonts w:hint="eastAsia"/>
              </w:rPr>
            </w:pPr>
            <w:r>
              <w:rPr>
                <w:rFonts w:hint="eastAsia"/>
              </w:rPr>
              <w:t xml:space="preserve">                   proclaimedtext[m_i] = candp(m_t, e, n);</w:t>
            </w:r>
          </w:p>
          <w:p>
            <w:pPr>
              <w:spacing w:line="300" w:lineRule="auto"/>
              <w:rPr>
                <w:rFonts w:hint="eastAsia"/>
              </w:rPr>
            </w:pPr>
            <w:r>
              <w:rPr>
                <w:rFonts w:hint="eastAsia"/>
              </w:rPr>
              <w:t xml:space="preserve">                   m /= 100;</w:t>
            </w:r>
          </w:p>
          <w:p>
            <w:pPr>
              <w:spacing w:line="300" w:lineRule="auto"/>
              <w:rPr>
                <w:rFonts w:hint="eastAsia"/>
              </w:rPr>
            </w:pPr>
            <w:r>
              <w:rPr>
                <w:rFonts w:hint="eastAsia"/>
              </w:rPr>
              <w:t xml:space="preserve">                   m_i++;</w:t>
            </w:r>
          </w:p>
          <w:p>
            <w:pPr>
              <w:spacing w:line="300" w:lineRule="auto"/>
              <w:rPr>
                <w:rFonts w:hint="eastAsia"/>
              </w:rPr>
            </w:pPr>
            <w:r>
              <w:rPr>
                <w:rFonts w:hint="eastAsia"/>
              </w:rPr>
              <w:t xml:space="preserve">               }</w:t>
            </w:r>
          </w:p>
          <w:p>
            <w:pPr>
              <w:spacing w:line="300" w:lineRule="auto"/>
              <w:rPr>
                <w:rFonts w:hint="eastAsia"/>
              </w:rPr>
            </w:pPr>
            <w:r>
              <w:rPr>
                <w:rFonts w:hint="eastAsia"/>
              </w:rPr>
              <w:t xml:space="preserve">               ciphertext[m_i] = m;</w:t>
            </w:r>
          </w:p>
          <w:p>
            <w:pPr>
              <w:spacing w:line="300" w:lineRule="auto"/>
              <w:rPr>
                <w:rFonts w:hint="eastAsia"/>
              </w:rPr>
            </w:pPr>
            <w:r>
              <w:rPr>
                <w:rFonts w:hint="eastAsia"/>
              </w:rPr>
              <w:t xml:space="preserve">               proclaimedtext[m_i] = candp(m, e, n);</w:t>
            </w:r>
          </w:p>
          <w:p>
            <w:pPr>
              <w:spacing w:line="300" w:lineRule="auto"/>
              <w:rPr>
                <w:rFonts w:hint="eastAsia"/>
              </w:rPr>
            </w:pPr>
            <w:r>
              <w:rPr>
                <w:rFonts w:hint="eastAsia"/>
              </w:rPr>
              <w:t xml:space="preserve">               printf("明文为: \n");</w:t>
            </w:r>
          </w:p>
          <w:p>
            <w:pPr>
              <w:spacing w:line="300" w:lineRule="auto"/>
              <w:rPr>
                <w:rFonts w:hint="eastAsia"/>
              </w:rPr>
            </w:pPr>
            <w:r>
              <w:rPr>
                <w:rFonts w:hint="eastAsia"/>
              </w:rPr>
              <w:t xml:space="preserve">               for(int i = 0 ; i &lt;= m_i ;i++)</w:t>
            </w:r>
          </w:p>
          <w:p>
            <w:pPr>
              <w:spacing w:line="300" w:lineRule="auto"/>
              <w:rPr>
                <w:rFonts w:hint="eastAsia"/>
              </w:rPr>
            </w:pPr>
            <w:r>
              <w:rPr>
                <w:rFonts w:hint="eastAsia"/>
              </w:rPr>
              <w:t xml:space="preserve">               {</w:t>
            </w:r>
          </w:p>
          <w:p>
            <w:pPr>
              <w:spacing w:line="300" w:lineRule="auto"/>
              <w:rPr>
                <w:rFonts w:hint="eastAsia"/>
              </w:rPr>
            </w:pPr>
            <w:r>
              <w:rPr>
                <w:rFonts w:hint="eastAsia"/>
              </w:rPr>
              <w:t xml:space="preserve">                   printf("%d",proclaimedtext[i]);</w:t>
            </w:r>
          </w:p>
          <w:p>
            <w:pPr>
              <w:spacing w:line="300" w:lineRule="auto"/>
              <w:rPr>
                <w:rFonts w:hint="eastAsia"/>
              </w:rPr>
            </w:pPr>
            <w:r>
              <w:rPr>
                <w:rFonts w:hint="eastAsia"/>
              </w:rPr>
              <w:t xml:space="preserve">               }</w:t>
            </w:r>
          </w:p>
          <w:p>
            <w:pPr>
              <w:spacing w:line="300" w:lineRule="auto"/>
              <w:rPr>
                <w:rFonts w:hint="eastAsia"/>
              </w:rPr>
            </w:pPr>
            <w:r>
              <w:rPr>
                <w:rFonts w:hint="eastAsia"/>
              </w:rPr>
              <w:t xml:space="preserve">               printf("\n");</w:t>
            </w:r>
          </w:p>
          <w:p>
            <w:pPr>
              <w:spacing w:line="300" w:lineRule="auto"/>
              <w:rPr>
                <w:rFonts w:hint="eastAsia"/>
              </w:rPr>
            </w:pPr>
            <w:r>
              <w:rPr>
                <w:rFonts w:hint="eastAsia"/>
              </w:rPr>
              <w:t xml:space="preserve">               break;</w:t>
            </w:r>
          </w:p>
          <w:p>
            <w:pPr>
              <w:spacing w:line="300" w:lineRule="auto"/>
              <w:rPr>
                <w:rFonts w:hint="eastAsia"/>
              </w:rPr>
            </w:pPr>
            <w:r>
              <w:rPr>
                <w:rFonts w:hint="eastAsia"/>
              </w:rPr>
              <w:t xml:space="preserve">        case 2: </w:t>
            </w:r>
          </w:p>
          <w:p>
            <w:pPr>
              <w:spacing w:line="300" w:lineRule="auto"/>
              <w:rPr>
                <w:rFonts w:hint="eastAsia"/>
              </w:rPr>
            </w:pPr>
            <w:r>
              <w:rPr>
                <w:rFonts w:hint="eastAsia"/>
              </w:rPr>
              <w:t xml:space="preserve">               printf("明文为 c: ");         </w:t>
            </w:r>
          </w:p>
          <w:p>
            <w:pPr>
              <w:spacing w:line="300" w:lineRule="auto"/>
              <w:rPr>
                <w:rFonts w:hint="eastAsia"/>
              </w:rPr>
            </w:pPr>
            <w:r>
              <w:rPr>
                <w:rFonts w:hint="eastAsia"/>
              </w:rPr>
              <w:t xml:space="preserve">               for(int i = 0 ; i &lt;= m_i ;i++)</w:t>
            </w:r>
          </w:p>
          <w:p>
            <w:pPr>
              <w:spacing w:line="300" w:lineRule="auto"/>
              <w:rPr>
                <w:rFonts w:hint="eastAsia"/>
              </w:rPr>
            </w:pPr>
            <w:r>
              <w:rPr>
                <w:rFonts w:hint="eastAsia"/>
              </w:rPr>
              <w:t xml:space="preserve">               {</w:t>
            </w:r>
          </w:p>
          <w:p>
            <w:pPr>
              <w:spacing w:line="300" w:lineRule="auto"/>
              <w:rPr>
                <w:rFonts w:hint="eastAsia"/>
              </w:rPr>
            </w:pPr>
            <w:r>
              <w:rPr>
                <w:rFonts w:hint="eastAsia"/>
              </w:rPr>
              <w:t xml:space="preserve">                   printf("%d",proclaimedtext[i]);</w:t>
            </w:r>
          </w:p>
          <w:p>
            <w:pPr>
              <w:spacing w:line="300" w:lineRule="auto"/>
              <w:rPr>
                <w:rFonts w:hint="eastAsia"/>
              </w:rPr>
            </w:pPr>
            <w:r>
              <w:rPr>
                <w:rFonts w:hint="eastAsia"/>
              </w:rPr>
              <w:t xml:space="preserve">               }</w:t>
            </w:r>
          </w:p>
          <w:p>
            <w:pPr>
              <w:spacing w:line="300" w:lineRule="auto"/>
              <w:rPr>
                <w:rFonts w:hint="eastAsia"/>
              </w:rPr>
            </w:pPr>
            <w:r>
              <w:rPr>
                <w:rFonts w:hint="eastAsia"/>
              </w:rPr>
              <w:t xml:space="preserve">               printf("\n");</w:t>
            </w:r>
          </w:p>
          <w:p>
            <w:pPr>
              <w:spacing w:line="300" w:lineRule="auto"/>
              <w:rPr>
                <w:rFonts w:hint="eastAsia"/>
              </w:rPr>
            </w:pPr>
            <w:r>
              <w:rPr>
                <w:rFonts w:hint="eastAsia"/>
              </w:rPr>
              <w:t xml:space="preserve">               while(m_i--)</w:t>
            </w:r>
          </w:p>
          <w:p>
            <w:pPr>
              <w:spacing w:line="300" w:lineRule="auto"/>
              <w:rPr>
                <w:rFonts w:hint="eastAsia"/>
              </w:rPr>
            </w:pPr>
            <w:r>
              <w:rPr>
                <w:rFonts w:hint="eastAsia"/>
              </w:rPr>
              <w:t xml:space="preserve">               {</w:t>
            </w:r>
          </w:p>
          <w:p>
            <w:pPr>
              <w:spacing w:line="300" w:lineRule="auto"/>
              <w:rPr>
                <w:rFonts w:hint="eastAsia"/>
              </w:rPr>
            </w:pPr>
            <w:r>
              <w:rPr>
                <w:rFonts w:hint="eastAsia"/>
              </w:rPr>
              <w:t xml:space="preserve">                  ciphertext[m_j] = candp(proclaimedtext[m_j], d, n);</w:t>
            </w:r>
          </w:p>
          <w:p>
            <w:pPr>
              <w:spacing w:line="300" w:lineRule="auto"/>
              <w:rPr>
                <w:rFonts w:hint="eastAsia"/>
              </w:rPr>
            </w:pPr>
            <w:r>
              <w:rPr>
                <w:rFonts w:hint="eastAsia"/>
              </w:rPr>
              <w:t xml:space="preserve">                  m_j++;</w:t>
            </w:r>
          </w:p>
          <w:p>
            <w:pPr>
              <w:spacing w:line="300" w:lineRule="auto"/>
              <w:rPr>
                <w:rFonts w:hint="eastAsia"/>
              </w:rPr>
            </w:pPr>
            <w:r>
              <w:rPr>
                <w:rFonts w:hint="eastAsia"/>
              </w:rPr>
              <w:t xml:space="preserve">               }</w:t>
            </w:r>
          </w:p>
          <w:p>
            <w:pPr>
              <w:spacing w:line="300" w:lineRule="auto"/>
              <w:rPr>
                <w:rFonts w:hint="eastAsia"/>
              </w:rPr>
            </w:pPr>
            <w:r>
              <w:rPr>
                <w:rFonts w:hint="eastAsia"/>
              </w:rPr>
              <w:t xml:space="preserve">               printf("密文为: \n");</w:t>
            </w:r>
          </w:p>
          <w:p>
            <w:pPr>
              <w:spacing w:line="300" w:lineRule="auto"/>
              <w:rPr>
                <w:rFonts w:hint="eastAsia"/>
              </w:rPr>
            </w:pPr>
            <w:r>
              <w:rPr>
                <w:rFonts w:hint="eastAsia"/>
              </w:rPr>
              <w:t xml:space="preserve">               for(int i = m_j ; i &gt;= 0 ;i--)</w:t>
            </w:r>
          </w:p>
          <w:p>
            <w:pPr>
              <w:spacing w:line="300" w:lineRule="auto"/>
              <w:rPr>
                <w:rFonts w:hint="eastAsia"/>
              </w:rPr>
            </w:pPr>
            <w:r>
              <w:rPr>
                <w:rFonts w:hint="eastAsia"/>
              </w:rPr>
              <w:t xml:space="preserve">               {</w:t>
            </w:r>
          </w:p>
          <w:p>
            <w:pPr>
              <w:spacing w:line="300" w:lineRule="auto"/>
              <w:rPr>
                <w:rFonts w:hint="eastAsia"/>
              </w:rPr>
            </w:pPr>
            <w:r>
              <w:rPr>
                <w:rFonts w:hint="eastAsia"/>
              </w:rPr>
              <w:t xml:space="preserve">                   printf("%d",ciphertext[i]);</w:t>
            </w:r>
          </w:p>
          <w:p>
            <w:pPr>
              <w:spacing w:line="300" w:lineRule="auto"/>
              <w:rPr>
                <w:rFonts w:hint="eastAsia"/>
              </w:rPr>
            </w:pPr>
            <w:r>
              <w:rPr>
                <w:rFonts w:hint="eastAsia"/>
              </w:rPr>
              <w:t xml:space="preserve">               }</w:t>
            </w:r>
          </w:p>
          <w:p>
            <w:pPr>
              <w:spacing w:line="300" w:lineRule="auto"/>
              <w:rPr>
                <w:rFonts w:hint="eastAsia"/>
              </w:rPr>
            </w:pPr>
            <w:r>
              <w:rPr>
                <w:rFonts w:hint="eastAsia"/>
              </w:rPr>
              <w:t xml:space="preserve">               printf("\n");</w:t>
            </w:r>
          </w:p>
          <w:p>
            <w:pPr>
              <w:spacing w:line="300" w:lineRule="auto"/>
              <w:rPr>
                <w:rFonts w:hint="eastAsia"/>
              </w:rPr>
            </w:pPr>
            <w:r>
              <w:rPr>
                <w:rFonts w:hint="eastAsia"/>
              </w:rPr>
              <w:t xml:space="preserve">               break;</w:t>
            </w:r>
          </w:p>
          <w:p>
            <w:pPr>
              <w:spacing w:line="300" w:lineRule="auto"/>
              <w:rPr>
                <w:rFonts w:hint="eastAsia"/>
              </w:rPr>
            </w:pPr>
            <w:r>
              <w:rPr>
                <w:rFonts w:hint="eastAsia"/>
              </w:rPr>
              <w:t xml:space="preserve">      }</w:t>
            </w:r>
          </w:p>
          <w:p>
            <w:pPr>
              <w:spacing w:line="300" w:lineRule="auto"/>
              <w:rPr>
                <w:rFonts w:hint="eastAsia"/>
              </w:rPr>
            </w:pPr>
            <w:r>
              <w:rPr>
                <w:rFonts w:hint="eastAsia"/>
              </w:rPr>
              <w:t xml:space="preserve">    }</w:t>
            </w:r>
          </w:p>
          <w:p>
            <w:pPr>
              <w:spacing w:line="300" w:lineRule="auto"/>
              <w:rPr>
                <w:rFonts w:hint="eastAsia"/>
              </w:rPr>
            </w:pPr>
            <w:r>
              <w:rPr>
                <w:rFonts w:hint="eastAsia"/>
              </w:rPr>
              <w:t>}</w:t>
            </w:r>
          </w:p>
          <w:p>
            <w:pPr>
              <w:spacing w:line="300" w:lineRule="auto"/>
              <w:rPr>
                <w:rFonts w:hint="eastAsia"/>
              </w:rPr>
            </w:pPr>
          </w:p>
          <w:p>
            <w:pPr>
              <w:spacing w:line="300" w:lineRule="auto"/>
              <w:rPr>
                <w:rFonts w:hint="eastAsia"/>
              </w:rPr>
            </w:pPr>
            <w:r>
              <w:rPr>
                <w:rFonts w:hint="eastAsia"/>
              </w:rPr>
              <w:t>int candp(int a, int b, int c)</w:t>
            </w:r>
            <w:r>
              <w:rPr>
                <w:rFonts w:hint="eastAsia"/>
              </w:rPr>
              <w:tab/>
            </w:r>
            <w:r>
              <w:rPr>
                <w:rFonts w:hint="eastAsia"/>
              </w:rPr>
              <w:tab/>
            </w:r>
            <w:r>
              <w:rPr>
                <w:rFonts w:hint="eastAsia"/>
              </w:rPr>
              <w:t>//数据处理函数，实现幂的取余运算</w:t>
            </w:r>
          </w:p>
          <w:p>
            <w:pPr>
              <w:spacing w:line="300" w:lineRule="auto"/>
              <w:rPr>
                <w:rFonts w:hint="eastAsia"/>
              </w:rPr>
            </w:pPr>
            <w:r>
              <w:rPr>
                <w:rFonts w:hint="eastAsia"/>
              </w:rPr>
              <w:t xml:space="preserve">{ </w:t>
            </w:r>
          </w:p>
          <w:p>
            <w:pPr>
              <w:spacing w:line="300" w:lineRule="auto"/>
              <w:rPr>
                <w:rFonts w:hint="eastAsia"/>
              </w:rPr>
            </w:pPr>
            <w:r>
              <w:rPr>
                <w:rFonts w:hint="eastAsia"/>
              </w:rPr>
              <w:t xml:space="preserve">   int r = 1;</w:t>
            </w:r>
          </w:p>
          <w:p>
            <w:pPr>
              <w:spacing w:line="300" w:lineRule="auto"/>
              <w:rPr>
                <w:rFonts w:hint="eastAsia"/>
              </w:rPr>
            </w:pPr>
            <w:r>
              <w:rPr>
                <w:rFonts w:hint="eastAsia"/>
              </w:rPr>
              <w:t xml:space="preserve">   while(b-- != 0)</w:t>
            </w:r>
          </w:p>
          <w:p>
            <w:pPr>
              <w:spacing w:line="300" w:lineRule="auto"/>
              <w:rPr>
                <w:rFonts w:hint="eastAsia"/>
              </w:rPr>
            </w:pPr>
            <w:r>
              <w:rPr>
                <w:rFonts w:hint="eastAsia"/>
              </w:rPr>
              <w:t xml:space="preserve">      r = (r * a) % c;</w:t>
            </w:r>
          </w:p>
          <w:p>
            <w:pPr>
              <w:spacing w:line="300" w:lineRule="auto"/>
              <w:rPr>
                <w:rFonts w:hint="eastAsia"/>
              </w:rPr>
            </w:pPr>
            <w:r>
              <w:rPr>
                <w:rFonts w:hint="eastAsia"/>
              </w:rPr>
              <w:t xml:space="preserve">   return r;</w:t>
            </w:r>
          </w:p>
          <w:p>
            <w:pPr>
              <w:spacing w:line="300" w:lineRule="auto"/>
              <w:rPr>
                <w:rFonts w:hint="eastAsia"/>
              </w:rPr>
            </w:pPr>
            <w:r>
              <w:rPr>
                <w:rFonts w:hint="eastAsia"/>
              </w:rPr>
              <w:t>}</w:t>
            </w:r>
          </w:p>
          <w:p>
            <w:pPr>
              <w:spacing w:line="300" w:lineRule="auto"/>
              <w:rPr>
                <w:rFonts w:hint="eastAsia"/>
              </w:rPr>
            </w:pPr>
          </w:p>
          <w:p>
            <w:pPr>
              <w:spacing w:line="300" w:lineRule="auto"/>
              <w:rPr>
                <w:rFonts w:hint="eastAsia"/>
              </w:rPr>
            </w:pPr>
            <w:r>
              <w:rPr>
                <w:rFonts w:hint="eastAsia"/>
              </w:rPr>
              <w:t>int fun(int x, int y)</w:t>
            </w:r>
            <w:r>
              <w:rPr>
                <w:rFonts w:hint="eastAsia"/>
              </w:rPr>
              <w:tab/>
            </w:r>
            <w:r>
              <w:rPr>
                <w:rFonts w:hint="eastAsia"/>
              </w:rPr>
              <w:tab/>
            </w:r>
            <w:r>
              <w:rPr>
                <w:rFonts w:hint="eastAsia"/>
              </w:rPr>
              <w:tab/>
            </w:r>
            <w:r>
              <w:rPr>
                <w:rFonts w:hint="eastAsia"/>
              </w:rPr>
              <w:t xml:space="preserve">   //公钥e 与t 的互素判断</w:t>
            </w:r>
          </w:p>
          <w:p>
            <w:pPr>
              <w:spacing w:line="300" w:lineRule="auto"/>
              <w:rPr>
                <w:rFonts w:hint="eastAsia"/>
              </w:rPr>
            </w:pPr>
            <w:r>
              <w:rPr>
                <w:rFonts w:hint="eastAsia"/>
              </w:rPr>
              <w:t>{</w:t>
            </w:r>
          </w:p>
          <w:p>
            <w:pPr>
              <w:spacing w:line="300" w:lineRule="auto"/>
              <w:rPr>
                <w:rFonts w:hint="eastAsia"/>
              </w:rPr>
            </w:pPr>
            <w:r>
              <w:rPr>
                <w:rFonts w:hint="eastAsia"/>
              </w:rPr>
              <w:t xml:space="preserve">   int t;</w:t>
            </w:r>
          </w:p>
          <w:p>
            <w:pPr>
              <w:spacing w:line="300" w:lineRule="auto"/>
              <w:rPr>
                <w:rFonts w:hint="eastAsia"/>
              </w:rPr>
            </w:pPr>
            <w:r>
              <w:rPr>
                <w:rFonts w:hint="eastAsia"/>
              </w:rPr>
              <w:t xml:space="preserve">   while(y)</w:t>
            </w:r>
          </w:p>
          <w:p>
            <w:pPr>
              <w:spacing w:line="300" w:lineRule="auto"/>
              <w:rPr>
                <w:rFonts w:hint="eastAsia"/>
              </w:rPr>
            </w:pPr>
            <w:r>
              <w:rPr>
                <w:rFonts w:hint="eastAsia"/>
              </w:rPr>
              <w:t xml:space="preserve">   {</w:t>
            </w:r>
          </w:p>
          <w:p>
            <w:pPr>
              <w:spacing w:line="300" w:lineRule="auto"/>
              <w:rPr>
                <w:rFonts w:hint="eastAsia"/>
              </w:rPr>
            </w:pPr>
            <w:r>
              <w:rPr>
                <w:rFonts w:hint="eastAsia"/>
              </w:rPr>
              <w:t xml:space="preserve">      t = x;</w:t>
            </w:r>
          </w:p>
          <w:p>
            <w:pPr>
              <w:spacing w:line="300" w:lineRule="auto"/>
              <w:rPr>
                <w:rFonts w:hint="eastAsia"/>
              </w:rPr>
            </w:pPr>
            <w:r>
              <w:rPr>
                <w:rFonts w:hint="eastAsia"/>
              </w:rPr>
              <w:t xml:space="preserve">      x = y;</w:t>
            </w:r>
          </w:p>
          <w:p>
            <w:pPr>
              <w:spacing w:line="300" w:lineRule="auto"/>
              <w:rPr>
                <w:rFonts w:hint="eastAsia"/>
              </w:rPr>
            </w:pPr>
            <w:r>
              <w:rPr>
                <w:rFonts w:hint="eastAsia"/>
              </w:rPr>
              <w:t xml:space="preserve">      y = t % y;</w:t>
            </w:r>
          </w:p>
          <w:p>
            <w:pPr>
              <w:spacing w:line="300" w:lineRule="auto"/>
              <w:rPr>
                <w:rFonts w:hint="eastAsia"/>
              </w:rPr>
            </w:pPr>
            <w:r>
              <w:rPr>
                <w:rFonts w:hint="eastAsia"/>
              </w:rPr>
              <w:t xml:space="preserve">   }</w:t>
            </w:r>
          </w:p>
          <w:p>
            <w:pPr>
              <w:spacing w:line="300" w:lineRule="auto"/>
              <w:rPr>
                <w:rFonts w:hint="eastAsia"/>
              </w:rPr>
            </w:pPr>
            <w:r>
              <w:rPr>
                <w:rFonts w:hint="eastAsia"/>
              </w:rPr>
              <w:t xml:space="preserve">   return x == 1 ? 0: 1;</w:t>
            </w:r>
          </w:p>
          <w:p>
            <w:pPr>
              <w:spacing w:line="300" w:lineRule="auto"/>
              <w:rPr>
                <w:rFonts w:hint="eastAsia"/>
              </w:rPr>
            </w:pPr>
            <w:r>
              <w:rPr>
                <w:rFonts w:hint="eastAsia"/>
              </w:rPr>
              <w:t>}</w:t>
            </w:r>
          </w:p>
          <w:p>
            <w:pPr>
              <w:spacing w:line="300" w:lineRule="auto"/>
              <w:rPr>
                <w:rFonts w:hint="eastAsia"/>
              </w:rPr>
            </w:pPr>
          </w:p>
          <w:p>
            <w:pPr>
              <w:spacing w:line="300" w:lineRule="auto"/>
              <w:rPr>
                <w:rFonts w:hint="eastAsia"/>
              </w:rPr>
            </w:pPr>
          </w:p>
          <w:p>
            <w:pPr>
              <w:spacing w:line="300" w:lineRule="auto"/>
            </w:pPr>
            <w:r>
              <w:drawing>
                <wp:inline distT="0" distB="0" distL="114300" distR="114300">
                  <wp:extent cx="2628900" cy="2400300"/>
                  <wp:effectExtent l="0" t="0" r="0" b="0"/>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pic:cNvPicPr>
                            <a:picLocks noChangeAspect="1"/>
                          </pic:cNvPicPr>
                        </pic:nvPicPr>
                        <pic:blipFill>
                          <a:blip r:embed="rId13"/>
                          <a:stretch>
                            <a:fillRect/>
                          </a:stretch>
                        </pic:blipFill>
                        <pic:spPr>
                          <a:xfrm>
                            <a:off x="0" y="0"/>
                            <a:ext cx="2628900" cy="2400300"/>
                          </a:xfrm>
                          <a:prstGeom prst="rect">
                            <a:avLst/>
                          </a:prstGeom>
                          <a:noFill/>
                          <a:ln>
                            <a:noFill/>
                          </a:ln>
                        </pic:spPr>
                      </pic:pic>
                    </a:graphicData>
                  </a:graphic>
                </wp:inline>
              </w:drawing>
            </w:r>
          </w:p>
          <w:p>
            <w:pPr>
              <w:spacing w:line="300" w:lineRule="auto"/>
              <w:rPr>
                <w:rFonts w:hint="default" w:eastAsia="宋体"/>
                <w:lang w:val="en-US" w:eastAsia="zh-CN"/>
              </w:rPr>
            </w:pPr>
          </w:p>
        </w:tc>
      </w:tr>
    </w:tbl>
    <w:p>
      <w:pPr>
        <w:jc w:val="center"/>
        <w:rPr>
          <w:b/>
          <w:bCs/>
          <w:color w:val="000000"/>
          <w:sz w:val="30"/>
          <w:szCs w:val="51"/>
        </w:rPr>
      </w:pPr>
      <w:r>
        <w:rPr>
          <w:b/>
          <w:bCs/>
          <w:color w:val="000000"/>
          <w:sz w:val="30"/>
          <w:szCs w:val="51"/>
        </w:rPr>
        <w:t>实 验 报 告</w:t>
      </w:r>
    </w:p>
    <w:tbl>
      <w:tblPr>
        <w:tblStyle w:val="10"/>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1652"/>
        <w:gridCol w:w="1300"/>
        <w:gridCol w:w="1548"/>
        <w:gridCol w:w="1080"/>
        <w:gridCol w:w="2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72" w:hRule="atLeast"/>
        </w:trPr>
        <w:tc>
          <w:tcPr>
            <w:tcW w:w="9360" w:type="dxa"/>
            <w:gridSpan w:val="6"/>
            <w:noWrap w:val="0"/>
            <w:vAlign w:val="top"/>
          </w:tcPr>
          <w:p>
            <w:pPr>
              <w:rPr>
                <w:b/>
                <w:bCs/>
                <w:color w:val="000000"/>
                <w:sz w:val="28"/>
                <w:szCs w:val="51"/>
              </w:rPr>
            </w:pPr>
            <w:r>
              <w:rPr>
                <w:b/>
                <w:bCs/>
                <w:color w:val="000000"/>
                <w:sz w:val="28"/>
                <w:szCs w:val="51"/>
              </w:rPr>
              <w:t>四、实验小结</w:t>
            </w:r>
            <w:r>
              <w:rPr>
                <w:rFonts w:eastAsia="楷体_GB2312"/>
                <w:color w:val="000000"/>
                <w:sz w:val="24"/>
                <w:szCs w:val="51"/>
              </w:rPr>
              <w:t>（包括问题和解决方法</w:t>
            </w:r>
            <w:r>
              <w:rPr>
                <w:rFonts w:eastAsia="楷体_GB2312"/>
                <w:color w:val="000000"/>
                <w:sz w:val="24"/>
              </w:rPr>
              <w:t>、</w:t>
            </w:r>
            <w:r>
              <w:rPr>
                <w:rFonts w:eastAsia="楷体_GB2312"/>
                <w:bCs/>
                <w:color w:val="000000"/>
                <w:sz w:val="24"/>
              </w:rPr>
              <w:t>心得体会、</w:t>
            </w:r>
            <w:r>
              <w:rPr>
                <w:rFonts w:eastAsia="楷体_GB2312"/>
                <w:color w:val="000000"/>
                <w:sz w:val="24"/>
              </w:rPr>
              <w:t>意见与</w:t>
            </w:r>
            <w:r>
              <w:rPr>
                <w:rFonts w:eastAsia="楷体_GB2312"/>
                <w:color w:val="000000"/>
                <w:sz w:val="24"/>
                <w:szCs w:val="51"/>
              </w:rPr>
              <w:t>建议等）</w:t>
            </w:r>
          </w:p>
          <w:p>
            <w:pPr>
              <w:spacing w:line="300" w:lineRule="auto"/>
              <w:ind w:firstLine="525" w:firstLineChars="250"/>
              <w:rPr>
                <w:rFonts w:hint="eastAsia" w:ascii="宋体" w:hAnsi="宋体"/>
                <w:color w:val="000000"/>
                <w:szCs w:val="21"/>
              </w:rPr>
            </w:pPr>
            <w:r>
              <w:rPr>
                <w:rFonts w:hint="eastAsia" w:ascii="宋体" w:hAnsi="宋体"/>
                <w:color w:val="000000"/>
                <w:szCs w:val="21"/>
              </w:rPr>
              <w:t>(一)实验中遇到的主要问题及解决方法</w:t>
            </w:r>
          </w:p>
          <w:p>
            <w:pPr>
              <w:spacing w:line="300" w:lineRule="auto"/>
              <w:ind w:firstLine="525" w:firstLineChars="250"/>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在实验时，设计恢复明文的部分比较难，有时候会出错，n比较大就不大存在需要分组的问题。</w:t>
            </w:r>
          </w:p>
          <w:p>
            <w:pPr>
              <w:numPr>
                <w:ilvl w:val="-1"/>
                <w:numId w:val="0"/>
              </w:numPr>
              <w:spacing w:line="300" w:lineRule="auto"/>
              <w:ind w:firstLine="420" w:firstLineChars="200"/>
              <w:rPr>
                <w:rFonts w:hint="eastAsia" w:ascii="宋体" w:hAnsi="宋体"/>
                <w:color w:val="000000"/>
                <w:szCs w:val="21"/>
              </w:rPr>
              <w:pPrChange w:id="3" w:author="匆匆半夏" w:date="2020-04-14T01:10:05Z">
                <w:pPr>
                  <w:spacing w:line="300" w:lineRule="auto"/>
                  <w:ind w:firstLine="420" w:firstLineChars="200"/>
                </w:pPr>
              </w:pPrChange>
            </w:pPr>
            <w:r>
              <w:rPr>
                <w:rFonts w:hint="eastAsia" w:ascii="宋体" w:hAnsi="宋体"/>
                <w:color w:val="000000"/>
                <w:szCs w:val="21"/>
              </w:rPr>
              <w:t>（二）实验心得</w:t>
            </w:r>
          </w:p>
          <w:p>
            <w:pPr>
              <w:spacing w:line="300" w:lineRule="auto"/>
              <w:ind w:firstLine="420" w:firstLineChars="200"/>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要充分理解RSA产生密钥的过程，在计算e时，要注意是一个与Φ（n）互为素数的数。</w:t>
            </w:r>
          </w:p>
          <w:p>
            <w:pPr>
              <w:spacing w:line="300" w:lineRule="auto"/>
              <w:ind w:firstLine="420" w:firstLineChars="200"/>
              <w:rPr>
                <w:rFonts w:hint="eastAsia" w:ascii="宋体" w:hAnsi="宋体"/>
                <w:color w:val="000000"/>
                <w:szCs w:val="21"/>
              </w:rPr>
            </w:pPr>
            <w:r>
              <w:rPr>
                <w:rFonts w:hint="eastAsia" w:ascii="宋体" w:hAnsi="宋体"/>
                <w:color w:val="000000"/>
                <w:szCs w:val="21"/>
              </w:rPr>
              <w:t>（三）意见与建议（没有可省略）</w:t>
            </w:r>
          </w:p>
          <w:p>
            <w:pPr>
              <w:spacing w:line="300" w:lineRule="auto"/>
              <w:ind w:firstLine="600" w:firstLineChars="250"/>
              <w:rPr>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1" w:hRule="atLeast"/>
        </w:trPr>
        <w:tc>
          <w:tcPr>
            <w:tcW w:w="9360" w:type="dxa"/>
            <w:gridSpan w:val="6"/>
            <w:noWrap w:val="0"/>
            <w:vAlign w:val="top"/>
          </w:tcPr>
          <w:p>
            <w:pPr>
              <w:numPr>
                <w:ilvl w:val="0"/>
                <w:numId w:val="5"/>
              </w:numPr>
              <w:spacing w:line="300" w:lineRule="auto"/>
              <w:rPr>
                <w:rFonts w:hint="eastAsia"/>
                <w:b/>
                <w:bCs/>
                <w:color w:val="000000"/>
                <w:sz w:val="28"/>
                <w:szCs w:val="51"/>
              </w:rPr>
            </w:pPr>
            <w:r>
              <w:rPr>
                <w:rFonts w:hint="eastAsia"/>
                <w:b/>
                <w:bCs/>
                <w:color w:val="000000"/>
                <w:sz w:val="28"/>
                <w:szCs w:val="51"/>
              </w:rPr>
              <w:t>支撑毕业要求指标点</w:t>
            </w:r>
          </w:p>
          <w:p/>
          <w:p>
            <w:pPr>
              <w:rPr>
                <w:kern w:val="0"/>
                <w:szCs w:val="21"/>
              </w:rPr>
            </w:pPr>
            <w:r>
              <w:rPr>
                <w:rFonts w:hint="eastAsia"/>
                <w:kern w:val="0"/>
                <w:szCs w:val="21"/>
              </w:rPr>
              <w:t>（1）</w:t>
            </w:r>
            <w:r>
              <w:rPr>
                <w:kern w:val="0"/>
                <w:szCs w:val="21"/>
              </w:rPr>
              <w:t>3-2-M</w:t>
            </w:r>
            <w:r>
              <w:rPr>
                <w:rFonts w:hint="eastAsia"/>
                <w:kern w:val="0"/>
                <w:szCs w:val="21"/>
              </w:rPr>
              <w:t>能够根据用户需求，选取适当的研究方法和技术手段，确定复杂工程问题的解决方案。</w:t>
            </w:r>
          </w:p>
          <w:p>
            <w:pPr>
              <w:spacing w:line="300" w:lineRule="auto"/>
              <w:rPr>
                <w:kern w:val="0"/>
                <w:szCs w:val="21"/>
              </w:rPr>
            </w:pPr>
            <w:r>
              <w:rPr>
                <w:rFonts w:hint="eastAsia"/>
                <w:kern w:val="0"/>
                <w:szCs w:val="21"/>
              </w:rPr>
              <w:t>（2）</w:t>
            </w:r>
            <w:r>
              <w:rPr>
                <w:kern w:val="0"/>
                <w:szCs w:val="21"/>
              </w:rPr>
              <w:t>3-3-H</w:t>
            </w:r>
            <w:r>
              <w:rPr>
                <w:rFonts w:hint="eastAsia"/>
                <w:kern w:val="0"/>
                <w:szCs w:val="21"/>
              </w:rPr>
              <w:t>能综合利用专业知识对解决方案进行优化，体现创新意识，并考虑健康、安全以及环境等因素。</w:t>
            </w:r>
          </w:p>
          <w:p>
            <w:pPr>
              <w:spacing w:line="300" w:lineRule="auto"/>
              <w:rPr>
                <w:rFonts w:hint="eastAsia"/>
                <w:kern w:val="0"/>
                <w:szCs w:val="21"/>
              </w:rPr>
            </w:pPr>
            <w:r>
              <w:rPr>
                <w:rFonts w:hint="eastAsia"/>
                <w:kern w:val="0"/>
                <w:szCs w:val="21"/>
              </w:rPr>
              <w:t>（3）</w:t>
            </w:r>
            <w:r>
              <w:rPr>
                <w:szCs w:val="21"/>
              </w:rPr>
              <w:t>7-2-M</w:t>
            </w:r>
            <w:r>
              <w:rPr>
                <w:rFonts w:hint="eastAsia"/>
                <w:szCs w:val="21"/>
              </w:rPr>
              <w:t>正确理解和评价计算机及应用领域复杂工程问题实施对环境保护及社会可持续发展等的影响，评价产品周期中可能对人类和环境造成的损害和隐患。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6" w:hRule="atLeast"/>
        </w:trPr>
        <w:tc>
          <w:tcPr>
            <w:tcW w:w="9360" w:type="dxa"/>
            <w:gridSpan w:val="6"/>
            <w:noWrap w:val="0"/>
            <w:vAlign w:val="top"/>
          </w:tcPr>
          <w:p>
            <w:r>
              <w:rPr>
                <w:rFonts w:hint="eastAsia"/>
                <w:b/>
                <w:bCs/>
                <w:color w:val="000000"/>
                <w:sz w:val="28"/>
                <w:szCs w:val="51"/>
              </w:rPr>
              <w:t>六</w:t>
            </w:r>
            <w:r>
              <w:rPr>
                <w:b/>
                <w:bCs/>
                <w:color w:val="000000"/>
                <w:sz w:val="28"/>
                <w:szCs w:val="51"/>
              </w:rPr>
              <w:t>、指导教师评语</w:t>
            </w:r>
            <w:r>
              <w:rPr>
                <w:rFonts w:hint="eastAsia"/>
                <w:b/>
                <w:bCs/>
                <w:color w:val="000000"/>
                <w:sz w:val="28"/>
                <w:szCs w:val="51"/>
              </w:rPr>
              <w:t xml:space="preserve"> </w:t>
            </w:r>
          </w:p>
          <w:tbl>
            <w:tblPr>
              <w:tblStyle w:val="10"/>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6"/>
              <w:gridCol w:w="2564"/>
              <w:gridCol w:w="1225"/>
              <w:gridCol w:w="1225"/>
              <w:gridCol w:w="1225"/>
              <w:gridCol w:w="1225"/>
              <w:gridCol w:w="12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756" w:type="dxa"/>
                  <w:vMerge w:val="restart"/>
                  <w:noWrap w:val="0"/>
                  <w:textDirection w:val="tbRlV"/>
                  <w:vAlign w:val="top"/>
                </w:tcPr>
                <w:p>
                  <w:pPr>
                    <w:ind w:left="113" w:right="113"/>
                    <w:jc w:val="center"/>
                    <w:rPr>
                      <w:rFonts w:hint="eastAsia"/>
                      <w:b/>
                      <w:bCs/>
                      <w:szCs w:val="21"/>
                    </w:rPr>
                  </w:pPr>
                  <w:r>
                    <w:rPr>
                      <w:rFonts w:hint="eastAsia"/>
                      <w:b/>
                      <w:bCs/>
                      <w:szCs w:val="21"/>
                    </w:rPr>
                    <w:t>评            分             细            则</w:t>
                  </w:r>
                </w:p>
              </w:tc>
              <w:tc>
                <w:tcPr>
                  <w:tcW w:w="2564" w:type="dxa"/>
                  <w:noWrap w:val="0"/>
                  <w:vAlign w:val="top"/>
                </w:tcPr>
                <w:p>
                  <w:pPr>
                    <w:jc w:val="center"/>
                    <w:rPr>
                      <w:rFonts w:hint="eastAsia"/>
                      <w:b/>
                      <w:bCs/>
                      <w:szCs w:val="21"/>
                    </w:rPr>
                  </w:pPr>
                  <w:r>
                    <w:rPr>
                      <w:rFonts w:hint="eastAsia"/>
                      <w:b/>
                      <w:bCs/>
                      <w:szCs w:val="21"/>
                    </w:rPr>
                    <w:t>评分项</w:t>
                  </w:r>
                </w:p>
              </w:tc>
              <w:tc>
                <w:tcPr>
                  <w:tcW w:w="1225" w:type="dxa"/>
                  <w:noWrap w:val="0"/>
                  <w:vAlign w:val="top"/>
                </w:tcPr>
                <w:p>
                  <w:pPr>
                    <w:jc w:val="center"/>
                    <w:rPr>
                      <w:rFonts w:hint="eastAsia"/>
                      <w:b/>
                      <w:bCs/>
                      <w:szCs w:val="21"/>
                    </w:rPr>
                  </w:pPr>
                  <w:r>
                    <w:rPr>
                      <w:rFonts w:hint="eastAsia"/>
                      <w:b/>
                      <w:bCs/>
                      <w:szCs w:val="21"/>
                    </w:rPr>
                    <w:t>优秀</w:t>
                  </w:r>
                </w:p>
              </w:tc>
              <w:tc>
                <w:tcPr>
                  <w:tcW w:w="1225" w:type="dxa"/>
                  <w:noWrap w:val="0"/>
                  <w:vAlign w:val="top"/>
                </w:tcPr>
                <w:p>
                  <w:pPr>
                    <w:jc w:val="center"/>
                    <w:rPr>
                      <w:rFonts w:hint="eastAsia"/>
                      <w:b/>
                      <w:bCs/>
                      <w:szCs w:val="21"/>
                    </w:rPr>
                  </w:pPr>
                  <w:r>
                    <w:rPr>
                      <w:rFonts w:hint="eastAsia"/>
                      <w:b/>
                      <w:bCs/>
                      <w:szCs w:val="21"/>
                    </w:rPr>
                    <w:t>良好</w:t>
                  </w:r>
                </w:p>
              </w:tc>
              <w:tc>
                <w:tcPr>
                  <w:tcW w:w="1225" w:type="dxa"/>
                  <w:noWrap w:val="0"/>
                  <w:vAlign w:val="top"/>
                </w:tcPr>
                <w:p>
                  <w:pPr>
                    <w:jc w:val="center"/>
                    <w:rPr>
                      <w:rFonts w:hint="eastAsia"/>
                      <w:b/>
                      <w:bCs/>
                      <w:szCs w:val="21"/>
                    </w:rPr>
                  </w:pPr>
                  <w:r>
                    <w:rPr>
                      <w:rFonts w:hint="eastAsia"/>
                      <w:b/>
                      <w:bCs/>
                      <w:szCs w:val="21"/>
                    </w:rPr>
                    <w:t>中等</w:t>
                  </w:r>
                </w:p>
              </w:tc>
              <w:tc>
                <w:tcPr>
                  <w:tcW w:w="1225" w:type="dxa"/>
                  <w:noWrap w:val="0"/>
                  <w:vAlign w:val="top"/>
                </w:tcPr>
                <w:p>
                  <w:pPr>
                    <w:jc w:val="center"/>
                    <w:rPr>
                      <w:rFonts w:hint="eastAsia"/>
                      <w:b/>
                      <w:bCs/>
                      <w:szCs w:val="21"/>
                    </w:rPr>
                  </w:pPr>
                  <w:r>
                    <w:rPr>
                      <w:rFonts w:hint="eastAsia"/>
                      <w:b/>
                      <w:bCs/>
                      <w:szCs w:val="21"/>
                    </w:rPr>
                    <w:t>合格</w:t>
                  </w:r>
                </w:p>
              </w:tc>
              <w:tc>
                <w:tcPr>
                  <w:tcW w:w="1212" w:type="dxa"/>
                  <w:noWrap w:val="0"/>
                  <w:vAlign w:val="top"/>
                </w:tcPr>
                <w:p>
                  <w:pPr>
                    <w:jc w:val="center"/>
                    <w:rPr>
                      <w:rFonts w:hint="eastAsia"/>
                      <w:b/>
                      <w:bCs/>
                      <w:szCs w:val="21"/>
                    </w:rPr>
                  </w:pPr>
                  <w:r>
                    <w:rPr>
                      <w:rFonts w:hint="eastAsia"/>
                      <w:b/>
                      <w:bCs/>
                      <w:szCs w:val="21"/>
                    </w:rPr>
                    <w:t>不合格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56" w:type="dxa"/>
                  <w:vMerge w:val="continue"/>
                  <w:noWrap w:val="0"/>
                  <w:textDirection w:val="tbRlV"/>
                  <w:vAlign w:val="top"/>
                </w:tcPr>
                <w:p>
                  <w:pPr>
                    <w:ind w:left="113" w:right="113"/>
                    <w:rPr>
                      <w:rFonts w:hint="eastAsia"/>
                      <w:b/>
                      <w:bCs/>
                      <w:szCs w:val="21"/>
                    </w:rPr>
                  </w:pPr>
                </w:p>
              </w:tc>
              <w:tc>
                <w:tcPr>
                  <w:tcW w:w="2564" w:type="dxa"/>
                  <w:noWrap w:val="0"/>
                  <w:vAlign w:val="top"/>
                </w:tcPr>
                <w:p>
                  <w:pPr>
                    <w:jc w:val="center"/>
                    <w:rPr>
                      <w:rFonts w:hint="eastAsia"/>
                      <w:b/>
                      <w:bCs/>
                      <w:szCs w:val="21"/>
                    </w:rPr>
                  </w:pPr>
                  <w:r>
                    <w:rPr>
                      <w:rFonts w:hint="eastAsia"/>
                      <w:b/>
                      <w:bCs/>
                      <w:szCs w:val="21"/>
                    </w:rPr>
                    <w:t>遵守实验室规章制度</w:t>
                  </w:r>
                </w:p>
              </w:tc>
              <w:tc>
                <w:tcPr>
                  <w:tcW w:w="1225" w:type="dxa"/>
                  <w:noWrap w:val="0"/>
                  <w:vAlign w:val="top"/>
                </w:tcPr>
                <w:p>
                  <w:pPr>
                    <w:jc w:val="center"/>
                    <w:rPr>
                      <w:b/>
                      <w:bCs/>
                      <w:szCs w:val="21"/>
                    </w:rPr>
                  </w:pPr>
                </w:p>
              </w:tc>
              <w:tc>
                <w:tcPr>
                  <w:tcW w:w="1225" w:type="dxa"/>
                  <w:noWrap w:val="0"/>
                  <w:vAlign w:val="top"/>
                </w:tcPr>
                <w:p>
                  <w:pPr>
                    <w:jc w:val="center"/>
                    <w:rPr>
                      <w:b/>
                      <w:bCs/>
                      <w:szCs w:val="21"/>
                    </w:rPr>
                  </w:pPr>
                </w:p>
              </w:tc>
              <w:tc>
                <w:tcPr>
                  <w:tcW w:w="1225" w:type="dxa"/>
                  <w:noWrap w:val="0"/>
                  <w:vAlign w:val="top"/>
                </w:tcPr>
                <w:p>
                  <w:pPr>
                    <w:jc w:val="center"/>
                    <w:rPr>
                      <w:b/>
                      <w:bCs/>
                      <w:szCs w:val="21"/>
                    </w:rPr>
                  </w:pPr>
                </w:p>
              </w:tc>
              <w:tc>
                <w:tcPr>
                  <w:tcW w:w="1225" w:type="dxa"/>
                  <w:noWrap w:val="0"/>
                  <w:vAlign w:val="top"/>
                </w:tcPr>
                <w:p>
                  <w:pPr>
                    <w:jc w:val="center"/>
                    <w:rPr>
                      <w:b/>
                      <w:bCs/>
                      <w:szCs w:val="21"/>
                    </w:rPr>
                  </w:pPr>
                </w:p>
              </w:tc>
              <w:tc>
                <w:tcPr>
                  <w:tcW w:w="1212" w:type="dxa"/>
                  <w:noWrap w:val="0"/>
                  <w:vAlign w:val="top"/>
                </w:tcPr>
                <w:p>
                  <w:pPr>
                    <w:jc w:val="cente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56" w:type="dxa"/>
                  <w:vMerge w:val="continue"/>
                  <w:noWrap w:val="0"/>
                  <w:vAlign w:val="top"/>
                </w:tcPr>
                <w:p>
                  <w:pPr>
                    <w:rPr>
                      <w:b/>
                      <w:bCs/>
                      <w:szCs w:val="21"/>
                    </w:rPr>
                  </w:pPr>
                </w:p>
              </w:tc>
              <w:tc>
                <w:tcPr>
                  <w:tcW w:w="2564" w:type="dxa"/>
                  <w:noWrap w:val="0"/>
                  <w:vAlign w:val="top"/>
                </w:tcPr>
                <w:p>
                  <w:pPr>
                    <w:jc w:val="center"/>
                    <w:rPr>
                      <w:rFonts w:hint="eastAsia"/>
                      <w:b/>
                      <w:bCs/>
                      <w:szCs w:val="21"/>
                    </w:rPr>
                  </w:pPr>
                  <w:r>
                    <w:rPr>
                      <w:rFonts w:hint="eastAsia"/>
                      <w:b/>
                      <w:bCs/>
                      <w:szCs w:val="21"/>
                    </w:rPr>
                    <w:t>学习态度</w:t>
                  </w:r>
                </w:p>
              </w:tc>
              <w:tc>
                <w:tcPr>
                  <w:tcW w:w="1225" w:type="dxa"/>
                  <w:noWrap w:val="0"/>
                  <w:vAlign w:val="top"/>
                </w:tcPr>
                <w:p>
                  <w:pPr>
                    <w:jc w:val="center"/>
                    <w:rPr>
                      <w:b/>
                      <w:bCs/>
                      <w:szCs w:val="21"/>
                    </w:rPr>
                  </w:pPr>
                </w:p>
              </w:tc>
              <w:tc>
                <w:tcPr>
                  <w:tcW w:w="1225" w:type="dxa"/>
                  <w:noWrap w:val="0"/>
                  <w:vAlign w:val="top"/>
                </w:tcPr>
                <w:p>
                  <w:pPr>
                    <w:jc w:val="center"/>
                    <w:rPr>
                      <w:b/>
                      <w:bCs/>
                      <w:szCs w:val="21"/>
                    </w:rPr>
                  </w:pPr>
                </w:p>
              </w:tc>
              <w:tc>
                <w:tcPr>
                  <w:tcW w:w="1225" w:type="dxa"/>
                  <w:noWrap w:val="0"/>
                  <w:vAlign w:val="top"/>
                </w:tcPr>
                <w:p>
                  <w:pPr>
                    <w:jc w:val="center"/>
                    <w:rPr>
                      <w:b/>
                      <w:bCs/>
                      <w:szCs w:val="21"/>
                    </w:rPr>
                  </w:pPr>
                </w:p>
              </w:tc>
              <w:tc>
                <w:tcPr>
                  <w:tcW w:w="1225" w:type="dxa"/>
                  <w:noWrap w:val="0"/>
                  <w:vAlign w:val="top"/>
                </w:tcPr>
                <w:p>
                  <w:pPr>
                    <w:jc w:val="center"/>
                    <w:rPr>
                      <w:b/>
                      <w:bCs/>
                      <w:szCs w:val="21"/>
                    </w:rPr>
                  </w:pPr>
                </w:p>
              </w:tc>
              <w:tc>
                <w:tcPr>
                  <w:tcW w:w="1212" w:type="dxa"/>
                  <w:noWrap w:val="0"/>
                  <w:vAlign w:val="top"/>
                </w:tcPr>
                <w:p>
                  <w:pPr>
                    <w:jc w:val="cente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56" w:type="dxa"/>
                  <w:vMerge w:val="continue"/>
                  <w:noWrap w:val="0"/>
                  <w:vAlign w:val="top"/>
                </w:tcPr>
                <w:p>
                  <w:pPr>
                    <w:rPr>
                      <w:b/>
                      <w:bCs/>
                      <w:szCs w:val="21"/>
                    </w:rPr>
                  </w:pPr>
                </w:p>
              </w:tc>
              <w:tc>
                <w:tcPr>
                  <w:tcW w:w="2564" w:type="dxa"/>
                  <w:noWrap w:val="0"/>
                  <w:vAlign w:val="top"/>
                </w:tcPr>
                <w:p>
                  <w:pPr>
                    <w:jc w:val="center"/>
                    <w:rPr>
                      <w:rFonts w:hint="eastAsia"/>
                      <w:b/>
                      <w:bCs/>
                      <w:szCs w:val="21"/>
                    </w:rPr>
                  </w:pPr>
                  <w:r>
                    <w:rPr>
                      <w:rFonts w:hint="eastAsia"/>
                      <w:b/>
                      <w:bCs/>
                      <w:szCs w:val="21"/>
                    </w:rPr>
                    <w:t>算法思想准备情况</w:t>
                  </w:r>
                </w:p>
              </w:tc>
              <w:tc>
                <w:tcPr>
                  <w:tcW w:w="1225" w:type="dxa"/>
                  <w:noWrap w:val="0"/>
                  <w:vAlign w:val="top"/>
                </w:tcPr>
                <w:p>
                  <w:pPr>
                    <w:jc w:val="center"/>
                    <w:rPr>
                      <w:b/>
                      <w:bCs/>
                      <w:szCs w:val="21"/>
                    </w:rPr>
                  </w:pPr>
                </w:p>
              </w:tc>
              <w:tc>
                <w:tcPr>
                  <w:tcW w:w="1225" w:type="dxa"/>
                  <w:noWrap w:val="0"/>
                  <w:vAlign w:val="top"/>
                </w:tcPr>
                <w:p>
                  <w:pPr>
                    <w:jc w:val="center"/>
                    <w:rPr>
                      <w:b/>
                      <w:bCs/>
                      <w:szCs w:val="21"/>
                    </w:rPr>
                  </w:pPr>
                </w:p>
              </w:tc>
              <w:tc>
                <w:tcPr>
                  <w:tcW w:w="1225" w:type="dxa"/>
                  <w:noWrap w:val="0"/>
                  <w:vAlign w:val="top"/>
                </w:tcPr>
                <w:p>
                  <w:pPr>
                    <w:jc w:val="center"/>
                    <w:rPr>
                      <w:b/>
                      <w:bCs/>
                      <w:szCs w:val="21"/>
                    </w:rPr>
                  </w:pPr>
                </w:p>
              </w:tc>
              <w:tc>
                <w:tcPr>
                  <w:tcW w:w="1225" w:type="dxa"/>
                  <w:noWrap w:val="0"/>
                  <w:vAlign w:val="top"/>
                </w:tcPr>
                <w:p>
                  <w:pPr>
                    <w:jc w:val="center"/>
                    <w:rPr>
                      <w:b/>
                      <w:bCs/>
                      <w:szCs w:val="21"/>
                    </w:rPr>
                  </w:pPr>
                </w:p>
              </w:tc>
              <w:tc>
                <w:tcPr>
                  <w:tcW w:w="1212" w:type="dxa"/>
                  <w:noWrap w:val="0"/>
                  <w:vAlign w:val="top"/>
                </w:tcPr>
                <w:p>
                  <w:pPr>
                    <w:jc w:val="cente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56" w:type="dxa"/>
                  <w:vMerge w:val="continue"/>
                  <w:noWrap w:val="0"/>
                  <w:vAlign w:val="top"/>
                </w:tcPr>
                <w:p>
                  <w:pPr>
                    <w:rPr>
                      <w:b/>
                      <w:bCs/>
                      <w:szCs w:val="21"/>
                    </w:rPr>
                  </w:pPr>
                </w:p>
              </w:tc>
              <w:tc>
                <w:tcPr>
                  <w:tcW w:w="2564" w:type="dxa"/>
                  <w:noWrap w:val="0"/>
                  <w:vAlign w:val="top"/>
                </w:tcPr>
                <w:p>
                  <w:pPr>
                    <w:jc w:val="center"/>
                    <w:rPr>
                      <w:rFonts w:hint="eastAsia"/>
                      <w:b/>
                      <w:bCs/>
                      <w:szCs w:val="21"/>
                    </w:rPr>
                  </w:pPr>
                  <w:r>
                    <w:rPr>
                      <w:rFonts w:hint="eastAsia"/>
                      <w:b/>
                      <w:bCs/>
                      <w:szCs w:val="21"/>
                    </w:rPr>
                    <w:t>程序设计能力</w:t>
                  </w:r>
                </w:p>
              </w:tc>
              <w:tc>
                <w:tcPr>
                  <w:tcW w:w="1225" w:type="dxa"/>
                  <w:noWrap w:val="0"/>
                  <w:vAlign w:val="top"/>
                </w:tcPr>
                <w:p>
                  <w:pPr>
                    <w:jc w:val="center"/>
                    <w:rPr>
                      <w:b/>
                      <w:bCs/>
                      <w:szCs w:val="21"/>
                    </w:rPr>
                  </w:pPr>
                </w:p>
              </w:tc>
              <w:tc>
                <w:tcPr>
                  <w:tcW w:w="1225" w:type="dxa"/>
                  <w:noWrap w:val="0"/>
                  <w:vAlign w:val="top"/>
                </w:tcPr>
                <w:p>
                  <w:pPr>
                    <w:jc w:val="center"/>
                    <w:rPr>
                      <w:b/>
                      <w:bCs/>
                      <w:szCs w:val="21"/>
                    </w:rPr>
                  </w:pPr>
                </w:p>
              </w:tc>
              <w:tc>
                <w:tcPr>
                  <w:tcW w:w="1225" w:type="dxa"/>
                  <w:noWrap w:val="0"/>
                  <w:vAlign w:val="top"/>
                </w:tcPr>
                <w:p>
                  <w:pPr>
                    <w:jc w:val="center"/>
                    <w:rPr>
                      <w:b/>
                      <w:bCs/>
                      <w:szCs w:val="21"/>
                    </w:rPr>
                  </w:pPr>
                </w:p>
              </w:tc>
              <w:tc>
                <w:tcPr>
                  <w:tcW w:w="1225" w:type="dxa"/>
                  <w:noWrap w:val="0"/>
                  <w:vAlign w:val="top"/>
                </w:tcPr>
                <w:p>
                  <w:pPr>
                    <w:jc w:val="center"/>
                    <w:rPr>
                      <w:b/>
                      <w:bCs/>
                      <w:szCs w:val="21"/>
                    </w:rPr>
                  </w:pPr>
                </w:p>
              </w:tc>
              <w:tc>
                <w:tcPr>
                  <w:tcW w:w="1212" w:type="dxa"/>
                  <w:noWrap w:val="0"/>
                  <w:vAlign w:val="top"/>
                </w:tcPr>
                <w:p>
                  <w:pPr>
                    <w:jc w:val="cente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56" w:type="dxa"/>
                  <w:vMerge w:val="continue"/>
                  <w:noWrap w:val="0"/>
                  <w:vAlign w:val="top"/>
                </w:tcPr>
                <w:p>
                  <w:pPr>
                    <w:rPr>
                      <w:b/>
                      <w:bCs/>
                      <w:szCs w:val="21"/>
                    </w:rPr>
                  </w:pPr>
                </w:p>
              </w:tc>
              <w:tc>
                <w:tcPr>
                  <w:tcW w:w="2564" w:type="dxa"/>
                  <w:noWrap w:val="0"/>
                  <w:vAlign w:val="top"/>
                </w:tcPr>
                <w:p>
                  <w:pPr>
                    <w:jc w:val="center"/>
                    <w:rPr>
                      <w:rFonts w:hint="eastAsia"/>
                      <w:b/>
                      <w:bCs/>
                      <w:szCs w:val="21"/>
                    </w:rPr>
                  </w:pPr>
                  <w:r>
                    <w:rPr>
                      <w:rFonts w:hint="eastAsia"/>
                      <w:b/>
                      <w:bCs/>
                      <w:szCs w:val="21"/>
                    </w:rPr>
                    <w:t>解决问题能力</w:t>
                  </w:r>
                </w:p>
              </w:tc>
              <w:tc>
                <w:tcPr>
                  <w:tcW w:w="1225" w:type="dxa"/>
                  <w:noWrap w:val="0"/>
                  <w:vAlign w:val="top"/>
                </w:tcPr>
                <w:p>
                  <w:pPr>
                    <w:jc w:val="center"/>
                    <w:rPr>
                      <w:b/>
                      <w:bCs/>
                      <w:szCs w:val="21"/>
                    </w:rPr>
                  </w:pPr>
                </w:p>
              </w:tc>
              <w:tc>
                <w:tcPr>
                  <w:tcW w:w="1225" w:type="dxa"/>
                  <w:noWrap w:val="0"/>
                  <w:vAlign w:val="top"/>
                </w:tcPr>
                <w:p>
                  <w:pPr>
                    <w:jc w:val="center"/>
                    <w:rPr>
                      <w:b/>
                      <w:bCs/>
                      <w:szCs w:val="21"/>
                    </w:rPr>
                  </w:pPr>
                </w:p>
              </w:tc>
              <w:tc>
                <w:tcPr>
                  <w:tcW w:w="1225" w:type="dxa"/>
                  <w:noWrap w:val="0"/>
                  <w:vAlign w:val="top"/>
                </w:tcPr>
                <w:p>
                  <w:pPr>
                    <w:jc w:val="center"/>
                    <w:rPr>
                      <w:b/>
                      <w:bCs/>
                      <w:szCs w:val="21"/>
                    </w:rPr>
                  </w:pPr>
                </w:p>
              </w:tc>
              <w:tc>
                <w:tcPr>
                  <w:tcW w:w="1225" w:type="dxa"/>
                  <w:noWrap w:val="0"/>
                  <w:vAlign w:val="top"/>
                </w:tcPr>
                <w:p>
                  <w:pPr>
                    <w:jc w:val="center"/>
                    <w:rPr>
                      <w:b/>
                      <w:bCs/>
                      <w:szCs w:val="21"/>
                    </w:rPr>
                  </w:pPr>
                </w:p>
              </w:tc>
              <w:tc>
                <w:tcPr>
                  <w:tcW w:w="1212" w:type="dxa"/>
                  <w:noWrap w:val="0"/>
                  <w:vAlign w:val="top"/>
                </w:tcPr>
                <w:p>
                  <w:pPr>
                    <w:jc w:val="cente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56" w:type="dxa"/>
                  <w:vMerge w:val="continue"/>
                  <w:noWrap w:val="0"/>
                  <w:vAlign w:val="top"/>
                </w:tcPr>
                <w:p>
                  <w:pPr>
                    <w:rPr>
                      <w:b/>
                      <w:bCs/>
                      <w:szCs w:val="21"/>
                    </w:rPr>
                  </w:pPr>
                </w:p>
              </w:tc>
              <w:tc>
                <w:tcPr>
                  <w:tcW w:w="2564" w:type="dxa"/>
                  <w:noWrap w:val="0"/>
                  <w:vAlign w:val="top"/>
                </w:tcPr>
                <w:p>
                  <w:pPr>
                    <w:jc w:val="center"/>
                    <w:rPr>
                      <w:rFonts w:hint="eastAsia"/>
                      <w:b/>
                      <w:bCs/>
                      <w:szCs w:val="21"/>
                    </w:rPr>
                  </w:pPr>
                  <w:r>
                    <w:rPr>
                      <w:rFonts w:hint="eastAsia"/>
                      <w:b/>
                      <w:bCs/>
                      <w:szCs w:val="21"/>
                    </w:rPr>
                    <w:t>课题功能实现情况</w:t>
                  </w:r>
                </w:p>
              </w:tc>
              <w:tc>
                <w:tcPr>
                  <w:tcW w:w="1225" w:type="dxa"/>
                  <w:noWrap w:val="0"/>
                  <w:vAlign w:val="top"/>
                </w:tcPr>
                <w:p>
                  <w:pPr>
                    <w:jc w:val="center"/>
                    <w:rPr>
                      <w:b/>
                      <w:bCs/>
                      <w:szCs w:val="21"/>
                    </w:rPr>
                  </w:pPr>
                </w:p>
              </w:tc>
              <w:tc>
                <w:tcPr>
                  <w:tcW w:w="1225" w:type="dxa"/>
                  <w:noWrap w:val="0"/>
                  <w:vAlign w:val="top"/>
                </w:tcPr>
                <w:p>
                  <w:pPr>
                    <w:jc w:val="center"/>
                    <w:rPr>
                      <w:b/>
                      <w:bCs/>
                      <w:szCs w:val="21"/>
                    </w:rPr>
                  </w:pPr>
                </w:p>
              </w:tc>
              <w:tc>
                <w:tcPr>
                  <w:tcW w:w="1225" w:type="dxa"/>
                  <w:noWrap w:val="0"/>
                  <w:vAlign w:val="top"/>
                </w:tcPr>
                <w:p>
                  <w:pPr>
                    <w:jc w:val="center"/>
                    <w:rPr>
                      <w:b/>
                      <w:bCs/>
                      <w:szCs w:val="21"/>
                    </w:rPr>
                  </w:pPr>
                </w:p>
              </w:tc>
              <w:tc>
                <w:tcPr>
                  <w:tcW w:w="1225" w:type="dxa"/>
                  <w:noWrap w:val="0"/>
                  <w:vAlign w:val="top"/>
                </w:tcPr>
                <w:p>
                  <w:pPr>
                    <w:jc w:val="center"/>
                    <w:rPr>
                      <w:b/>
                      <w:bCs/>
                      <w:szCs w:val="21"/>
                    </w:rPr>
                  </w:pPr>
                </w:p>
              </w:tc>
              <w:tc>
                <w:tcPr>
                  <w:tcW w:w="1212" w:type="dxa"/>
                  <w:noWrap w:val="0"/>
                  <w:vAlign w:val="top"/>
                </w:tcPr>
                <w:p>
                  <w:pPr>
                    <w:jc w:val="cente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56" w:type="dxa"/>
                  <w:vMerge w:val="continue"/>
                  <w:noWrap w:val="0"/>
                  <w:vAlign w:val="top"/>
                </w:tcPr>
                <w:p>
                  <w:pPr>
                    <w:rPr>
                      <w:b/>
                      <w:bCs/>
                      <w:szCs w:val="21"/>
                    </w:rPr>
                  </w:pPr>
                </w:p>
              </w:tc>
              <w:tc>
                <w:tcPr>
                  <w:tcW w:w="2564" w:type="dxa"/>
                  <w:noWrap w:val="0"/>
                  <w:vAlign w:val="top"/>
                </w:tcPr>
                <w:p>
                  <w:pPr>
                    <w:jc w:val="center"/>
                    <w:rPr>
                      <w:rFonts w:hint="eastAsia"/>
                      <w:b/>
                      <w:bCs/>
                      <w:szCs w:val="21"/>
                    </w:rPr>
                  </w:pPr>
                  <w:r>
                    <w:rPr>
                      <w:rFonts w:hint="eastAsia"/>
                      <w:b/>
                      <w:bCs/>
                      <w:szCs w:val="21"/>
                    </w:rPr>
                    <w:t>算法设计合理性</w:t>
                  </w:r>
                </w:p>
              </w:tc>
              <w:tc>
                <w:tcPr>
                  <w:tcW w:w="1225" w:type="dxa"/>
                  <w:noWrap w:val="0"/>
                  <w:vAlign w:val="top"/>
                </w:tcPr>
                <w:p>
                  <w:pPr>
                    <w:jc w:val="center"/>
                    <w:rPr>
                      <w:b/>
                      <w:bCs/>
                      <w:szCs w:val="21"/>
                    </w:rPr>
                  </w:pPr>
                </w:p>
              </w:tc>
              <w:tc>
                <w:tcPr>
                  <w:tcW w:w="1225" w:type="dxa"/>
                  <w:noWrap w:val="0"/>
                  <w:vAlign w:val="top"/>
                </w:tcPr>
                <w:p>
                  <w:pPr>
                    <w:jc w:val="center"/>
                    <w:rPr>
                      <w:b/>
                      <w:bCs/>
                      <w:szCs w:val="21"/>
                    </w:rPr>
                  </w:pPr>
                </w:p>
              </w:tc>
              <w:tc>
                <w:tcPr>
                  <w:tcW w:w="1225" w:type="dxa"/>
                  <w:noWrap w:val="0"/>
                  <w:vAlign w:val="top"/>
                </w:tcPr>
                <w:p>
                  <w:pPr>
                    <w:jc w:val="center"/>
                    <w:rPr>
                      <w:b/>
                      <w:bCs/>
                      <w:szCs w:val="21"/>
                    </w:rPr>
                  </w:pPr>
                </w:p>
              </w:tc>
              <w:tc>
                <w:tcPr>
                  <w:tcW w:w="1225" w:type="dxa"/>
                  <w:noWrap w:val="0"/>
                  <w:vAlign w:val="top"/>
                </w:tcPr>
                <w:p>
                  <w:pPr>
                    <w:jc w:val="center"/>
                    <w:rPr>
                      <w:b/>
                      <w:bCs/>
                      <w:szCs w:val="21"/>
                    </w:rPr>
                  </w:pPr>
                </w:p>
              </w:tc>
              <w:tc>
                <w:tcPr>
                  <w:tcW w:w="1212" w:type="dxa"/>
                  <w:noWrap w:val="0"/>
                  <w:vAlign w:val="top"/>
                </w:tcPr>
                <w:p>
                  <w:pPr>
                    <w:jc w:val="cente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56" w:type="dxa"/>
                  <w:vMerge w:val="continue"/>
                  <w:noWrap w:val="0"/>
                  <w:vAlign w:val="top"/>
                </w:tcPr>
                <w:p>
                  <w:pPr>
                    <w:rPr>
                      <w:b/>
                      <w:bCs/>
                      <w:szCs w:val="21"/>
                    </w:rPr>
                  </w:pPr>
                </w:p>
              </w:tc>
              <w:tc>
                <w:tcPr>
                  <w:tcW w:w="2564" w:type="dxa"/>
                  <w:noWrap w:val="0"/>
                  <w:vAlign w:val="top"/>
                </w:tcPr>
                <w:p>
                  <w:pPr>
                    <w:jc w:val="center"/>
                    <w:rPr>
                      <w:rFonts w:hint="eastAsia"/>
                      <w:b/>
                      <w:bCs/>
                      <w:szCs w:val="21"/>
                    </w:rPr>
                  </w:pPr>
                  <w:r>
                    <w:rPr>
                      <w:rFonts w:hint="eastAsia"/>
                      <w:b/>
                      <w:bCs/>
                      <w:szCs w:val="21"/>
                    </w:rPr>
                    <w:t>算法效能评价</w:t>
                  </w:r>
                </w:p>
              </w:tc>
              <w:tc>
                <w:tcPr>
                  <w:tcW w:w="1225" w:type="dxa"/>
                  <w:noWrap w:val="0"/>
                  <w:vAlign w:val="top"/>
                </w:tcPr>
                <w:p>
                  <w:pPr>
                    <w:jc w:val="center"/>
                    <w:rPr>
                      <w:b/>
                      <w:bCs/>
                      <w:szCs w:val="21"/>
                    </w:rPr>
                  </w:pPr>
                </w:p>
              </w:tc>
              <w:tc>
                <w:tcPr>
                  <w:tcW w:w="1225" w:type="dxa"/>
                  <w:noWrap w:val="0"/>
                  <w:vAlign w:val="top"/>
                </w:tcPr>
                <w:p>
                  <w:pPr>
                    <w:jc w:val="center"/>
                    <w:rPr>
                      <w:b/>
                      <w:bCs/>
                      <w:szCs w:val="21"/>
                    </w:rPr>
                  </w:pPr>
                </w:p>
              </w:tc>
              <w:tc>
                <w:tcPr>
                  <w:tcW w:w="1225" w:type="dxa"/>
                  <w:noWrap w:val="0"/>
                  <w:vAlign w:val="top"/>
                </w:tcPr>
                <w:p>
                  <w:pPr>
                    <w:jc w:val="center"/>
                    <w:rPr>
                      <w:b/>
                      <w:bCs/>
                      <w:szCs w:val="21"/>
                    </w:rPr>
                  </w:pPr>
                </w:p>
              </w:tc>
              <w:tc>
                <w:tcPr>
                  <w:tcW w:w="1225" w:type="dxa"/>
                  <w:noWrap w:val="0"/>
                  <w:vAlign w:val="top"/>
                </w:tcPr>
                <w:p>
                  <w:pPr>
                    <w:jc w:val="center"/>
                    <w:rPr>
                      <w:b/>
                      <w:bCs/>
                      <w:szCs w:val="21"/>
                    </w:rPr>
                  </w:pPr>
                </w:p>
              </w:tc>
              <w:tc>
                <w:tcPr>
                  <w:tcW w:w="1212" w:type="dxa"/>
                  <w:noWrap w:val="0"/>
                  <w:vAlign w:val="top"/>
                </w:tcPr>
                <w:p>
                  <w:pPr>
                    <w:jc w:val="cente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56" w:type="dxa"/>
                  <w:vMerge w:val="continue"/>
                  <w:noWrap w:val="0"/>
                  <w:vAlign w:val="top"/>
                </w:tcPr>
                <w:p>
                  <w:pPr>
                    <w:rPr>
                      <w:b/>
                      <w:bCs/>
                      <w:szCs w:val="21"/>
                    </w:rPr>
                  </w:pPr>
                </w:p>
              </w:tc>
              <w:tc>
                <w:tcPr>
                  <w:tcW w:w="2564" w:type="dxa"/>
                  <w:noWrap w:val="0"/>
                  <w:vAlign w:val="top"/>
                </w:tcPr>
                <w:p>
                  <w:pPr>
                    <w:jc w:val="center"/>
                    <w:rPr>
                      <w:rFonts w:hint="eastAsia"/>
                      <w:b/>
                      <w:bCs/>
                      <w:szCs w:val="21"/>
                    </w:rPr>
                  </w:pPr>
                  <w:r>
                    <w:rPr>
                      <w:rFonts w:hint="eastAsia"/>
                      <w:b/>
                      <w:bCs/>
                      <w:szCs w:val="21"/>
                    </w:rPr>
                    <w:t>回答问题准确度</w:t>
                  </w:r>
                </w:p>
              </w:tc>
              <w:tc>
                <w:tcPr>
                  <w:tcW w:w="1225" w:type="dxa"/>
                  <w:noWrap w:val="0"/>
                  <w:vAlign w:val="top"/>
                </w:tcPr>
                <w:p>
                  <w:pPr>
                    <w:jc w:val="center"/>
                    <w:rPr>
                      <w:b/>
                      <w:bCs/>
                      <w:szCs w:val="21"/>
                    </w:rPr>
                  </w:pPr>
                </w:p>
              </w:tc>
              <w:tc>
                <w:tcPr>
                  <w:tcW w:w="1225" w:type="dxa"/>
                  <w:noWrap w:val="0"/>
                  <w:vAlign w:val="top"/>
                </w:tcPr>
                <w:p>
                  <w:pPr>
                    <w:jc w:val="center"/>
                    <w:rPr>
                      <w:b/>
                      <w:bCs/>
                      <w:szCs w:val="21"/>
                    </w:rPr>
                  </w:pPr>
                </w:p>
              </w:tc>
              <w:tc>
                <w:tcPr>
                  <w:tcW w:w="1225" w:type="dxa"/>
                  <w:noWrap w:val="0"/>
                  <w:vAlign w:val="top"/>
                </w:tcPr>
                <w:p>
                  <w:pPr>
                    <w:jc w:val="center"/>
                    <w:rPr>
                      <w:b/>
                      <w:bCs/>
                      <w:szCs w:val="21"/>
                    </w:rPr>
                  </w:pPr>
                </w:p>
              </w:tc>
              <w:tc>
                <w:tcPr>
                  <w:tcW w:w="1225" w:type="dxa"/>
                  <w:noWrap w:val="0"/>
                  <w:vAlign w:val="top"/>
                </w:tcPr>
                <w:p>
                  <w:pPr>
                    <w:jc w:val="center"/>
                    <w:rPr>
                      <w:b/>
                      <w:bCs/>
                      <w:szCs w:val="21"/>
                    </w:rPr>
                  </w:pPr>
                </w:p>
              </w:tc>
              <w:tc>
                <w:tcPr>
                  <w:tcW w:w="1212" w:type="dxa"/>
                  <w:noWrap w:val="0"/>
                  <w:vAlign w:val="top"/>
                </w:tcPr>
                <w:p>
                  <w:pPr>
                    <w:jc w:val="cente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56" w:type="dxa"/>
                  <w:vMerge w:val="continue"/>
                  <w:noWrap w:val="0"/>
                  <w:vAlign w:val="top"/>
                </w:tcPr>
                <w:p>
                  <w:pPr>
                    <w:rPr>
                      <w:b/>
                      <w:bCs/>
                      <w:szCs w:val="21"/>
                    </w:rPr>
                  </w:pPr>
                </w:p>
              </w:tc>
              <w:tc>
                <w:tcPr>
                  <w:tcW w:w="2564" w:type="dxa"/>
                  <w:noWrap w:val="0"/>
                  <w:vAlign w:val="top"/>
                </w:tcPr>
                <w:p>
                  <w:pPr>
                    <w:jc w:val="center"/>
                    <w:rPr>
                      <w:rFonts w:hint="eastAsia"/>
                      <w:b/>
                      <w:bCs/>
                      <w:szCs w:val="21"/>
                    </w:rPr>
                  </w:pPr>
                  <w:r>
                    <w:rPr>
                      <w:rFonts w:hint="eastAsia"/>
                      <w:b/>
                      <w:bCs/>
                      <w:szCs w:val="21"/>
                    </w:rPr>
                    <w:t>报告书写认真程度</w:t>
                  </w:r>
                </w:p>
              </w:tc>
              <w:tc>
                <w:tcPr>
                  <w:tcW w:w="1225" w:type="dxa"/>
                  <w:noWrap w:val="0"/>
                  <w:vAlign w:val="top"/>
                </w:tcPr>
                <w:p>
                  <w:pPr>
                    <w:jc w:val="center"/>
                    <w:rPr>
                      <w:b/>
                      <w:bCs/>
                      <w:szCs w:val="21"/>
                    </w:rPr>
                  </w:pPr>
                </w:p>
              </w:tc>
              <w:tc>
                <w:tcPr>
                  <w:tcW w:w="1225" w:type="dxa"/>
                  <w:noWrap w:val="0"/>
                  <w:vAlign w:val="top"/>
                </w:tcPr>
                <w:p>
                  <w:pPr>
                    <w:jc w:val="center"/>
                    <w:rPr>
                      <w:b/>
                      <w:bCs/>
                      <w:szCs w:val="21"/>
                    </w:rPr>
                  </w:pPr>
                </w:p>
              </w:tc>
              <w:tc>
                <w:tcPr>
                  <w:tcW w:w="1225" w:type="dxa"/>
                  <w:noWrap w:val="0"/>
                  <w:vAlign w:val="top"/>
                </w:tcPr>
                <w:p>
                  <w:pPr>
                    <w:jc w:val="center"/>
                    <w:rPr>
                      <w:b/>
                      <w:bCs/>
                      <w:szCs w:val="21"/>
                    </w:rPr>
                  </w:pPr>
                </w:p>
              </w:tc>
              <w:tc>
                <w:tcPr>
                  <w:tcW w:w="1225" w:type="dxa"/>
                  <w:noWrap w:val="0"/>
                  <w:vAlign w:val="top"/>
                </w:tcPr>
                <w:p>
                  <w:pPr>
                    <w:jc w:val="center"/>
                    <w:rPr>
                      <w:b/>
                      <w:bCs/>
                      <w:szCs w:val="21"/>
                    </w:rPr>
                  </w:pPr>
                </w:p>
              </w:tc>
              <w:tc>
                <w:tcPr>
                  <w:tcW w:w="1212" w:type="dxa"/>
                  <w:noWrap w:val="0"/>
                  <w:vAlign w:val="top"/>
                </w:tcPr>
                <w:p>
                  <w:pPr>
                    <w:jc w:val="cente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56" w:type="dxa"/>
                  <w:vMerge w:val="continue"/>
                  <w:noWrap w:val="0"/>
                  <w:vAlign w:val="top"/>
                </w:tcPr>
                <w:p>
                  <w:pPr>
                    <w:rPr>
                      <w:b/>
                      <w:bCs/>
                      <w:szCs w:val="21"/>
                    </w:rPr>
                  </w:pPr>
                </w:p>
              </w:tc>
              <w:tc>
                <w:tcPr>
                  <w:tcW w:w="2564" w:type="dxa"/>
                  <w:noWrap w:val="0"/>
                  <w:vAlign w:val="top"/>
                </w:tcPr>
                <w:p>
                  <w:pPr>
                    <w:jc w:val="center"/>
                    <w:rPr>
                      <w:rFonts w:hint="eastAsia"/>
                      <w:b/>
                      <w:bCs/>
                      <w:szCs w:val="21"/>
                    </w:rPr>
                  </w:pPr>
                  <w:r>
                    <w:rPr>
                      <w:rFonts w:hint="eastAsia"/>
                      <w:b/>
                      <w:bCs/>
                      <w:szCs w:val="21"/>
                    </w:rPr>
                    <w:t>内容详实程度</w:t>
                  </w:r>
                </w:p>
              </w:tc>
              <w:tc>
                <w:tcPr>
                  <w:tcW w:w="1225" w:type="dxa"/>
                  <w:noWrap w:val="0"/>
                  <w:vAlign w:val="top"/>
                </w:tcPr>
                <w:p>
                  <w:pPr>
                    <w:jc w:val="center"/>
                    <w:rPr>
                      <w:b/>
                      <w:bCs/>
                      <w:szCs w:val="21"/>
                    </w:rPr>
                  </w:pPr>
                </w:p>
              </w:tc>
              <w:tc>
                <w:tcPr>
                  <w:tcW w:w="1225" w:type="dxa"/>
                  <w:noWrap w:val="0"/>
                  <w:vAlign w:val="top"/>
                </w:tcPr>
                <w:p>
                  <w:pPr>
                    <w:jc w:val="center"/>
                    <w:rPr>
                      <w:b/>
                      <w:bCs/>
                      <w:szCs w:val="21"/>
                    </w:rPr>
                  </w:pPr>
                </w:p>
              </w:tc>
              <w:tc>
                <w:tcPr>
                  <w:tcW w:w="1225" w:type="dxa"/>
                  <w:noWrap w:val="0"/>
                  <w:vAlign w:val="top"/>
                </w:tcPr>
                <w:p>
                  <w:pPr>
                    <w:jc w:val="center"/>
                    <w:rPr>
                      <w:b/>
                      <w:bCs/>
                      <w:szCs w:val="21"/>
                    </w:rPr>
                  </w:pPr>
                </w:p>
              </w:tc>
              <w:tc>
                <w:tcPr>
                  <w:tcW w:w="1225" w:type="dxa"/>
                  <w:noWrap w:val="0"/>
                  <w:vAlign w:val="top"/>
                </w:tcPr>
                <w:p>
                  <w:pPr>
                    <w:jc w:val="center"/>
                    <w:rPr>
                      <w:b/>
                      <w:bCs/>
                      <w:szCs w:val="21"/>
                    </w:rPr>
                  </w:pPr>
                </w:p>
              </w:tc>
              <w:tc>
                <w:tcPr>
                  <w:tcW w:w="1212" w:type="dxa"/>
                  <w:noWrap w:val="0"/>
                  <w:vAlign w:val="top"/>
                </w:tcPr>
                <w:p>
                  <w:pPr>
                    <w:jc w:val="cente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56" w:type="dxa"/>
                  <w:vMerge w:val="continue"/>
                  <w:noWrap w:val="0"/>
                  <w:vAlign w:val="top"/>
                </w:tcPr>
                <w:p>
                  <w:pPr>
                    <w:rPr>
                      <w:b/>
                      <w:bCs/>
                      <w:szCs w:val="21"/>
                    </w:rPr>
                  </w:pPr>
                </w:p>
              </w:tc>
              <w:tc>
                <w:tcPr>
                  <w:tcW w:w="2564" w:type="dxa"/>
                  <w:noWrap w:val="0"/>
                  <w:vAlign w:val="top"/>
                </w:tcPr>
                <w:p>
                  <w:pPr>
                    <w:jc w:val="center"/>
                    <w:rPr>
                      <w:rFonts w:hint="eastAsia"/>
                      <w:b/>
                      <w:bCs/>
                      <w:szCs w:val="21"/>
                    </w:rPr>
                  </w:pPr>
                  <w:r>
                    <w:rPr>
                      <w:rFonts w:hint="eastAsia"/>
                      <w:b/>
                      <w:bCs/>
                      <w:szCs w:val="21"/>
                    </w:rPr>
                    <w:t>文字表达熟练程度</w:t>
                  </w:r>
                </w:p>
              </w:tc>
              <w:tc>
                <w:tcPr>
                  <w:tcW w:w="1225" w:type="dxa"/>
                  <w:noWrap w:val="0"/>
                  <w:vAlign w:val="top"/>
                </w:tcPr>
                <w:p>
                  <w:pPr>
                    <w:jc w:val="center"/>
                    <w:rPr>
                      <w:rFonts w:hint="eastAsia"/>
                      <w:b/>
                      <w:bCs/>
                      <w:szCs w:val="21"/>
                    </w:rPr>
                  </w:pPr>
                </w:p>
              </w:tc>
              <w:tc>
                <w:tcPr>
                  <w:tcW w:w="1225" w:type="dxa"/>
                  <w:noWrap w:val="0"/>
                  <w:vAlign w:val="top"/>
                </w:tcPr>
                <w:p>
                  <w:pPr>
                    <w:jc w:val="center"/>
                    <w:rPr>
                      <w:b/>
                      <w:bCs/>
                      <w:szCs w:val="21"/>
                    </w:rPr>
                  </w:pPr>
                </w:p>
              </w:tc>
              <w:tc>
                <w:tcPr>
                  <w:tcW w:w="1225" w:type="dxa"/>
                  <w:noWrap w:val="0"/>
                  <w:vAlign w:val="top"/>
                </w:tcPr>
                <w:p>
                  <w:pPr>
                    <w:jc w:val="center"/>
                    <w:rPr>
                      <w:b/>
                      <w:bCs/>
                      <w:szCs w:val="21"/>
                    </w:rPr>
                  </w:pPr>
                </w:p>
              </w:tc>
              <w:tc>
                <w:tcPr>
                  <w:tcW w:w="1225" w:type="dxa"/>
                  <w:noWrap w:val="0"/>
                  <w:vAlign w:val="top"/>
                </w:tcPr>
                <w:p>
                  <w:pPr>
                    <w:jc w:val="center"/>
                    <w:rPr>
                      <w:b/>
                      <w:bCs/>
                      <w:szCs w:val="21"/>
                    </w:rPr>
                  </w:pPr>
                </w:p>
              </w:tc>
              <w:tc>
                <w:tcPr>
                  <w:tcW w:w="1212" w:type="dxa"/>
                  <w:noWrap w:val="0"/>
                  <w:vAlign w:val="top"/>
                </w:tcPr>
                <w:p>
                  <w:pPr>
                    <w:jc w:val="cente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7" w:hRule="atLeast"/>
              </w:trPr>
              <w:tc>
                <w:tcPr>
                  <w:tcW w:w="756" w:type="dxa"/>
                  <w:vMerge w:val="continue"/>
                  <w:noWrap w:val="0"/>
                  <w:vAlign w:val="top"/>
                </w:tcPr>
                <w:p>
                  <w:pPr>
                    <w:rPr>
                      <w:b/>
                      <w:bCs/>
                      <w:szCs w:val="21"/>
                    </w:rPr>
                  </w:pPr>
                </w:p>
              </w:tc>
              <w:tc>
                <w:tcPr>
                  <w:tcW w:w="2564" w:type="dxa"/>
                  <w:noWrap w:val="0"/>
                  <w:vAlign w:val="center"/>
                </w:tcPr>
                <w:p>
                  <w:pPr>
                    <w:jc w:val="center"/>
                    <w:rPr>
                      <w:rFonts w:hint="eastAsia"/>
                      <w:b/>
                      <w:bCs/>
                      <w:szCs w:val="21"/>
                    </w:rPr>
                  </w:pPr>
                  <w:r>
                    <w:rPr>
                      <w:rFonts w:hint="eastAsia"/>
                      <w:b/>
                      <w:bCs/>
                      <w:szCs w:val="21"/>
                    </w:rPr>
                    <w:t>其它评价意见</w:t>
                  </w:r>
                </w:p>
              </w:tc>
              <w:tc>
                <w:tcPr>
                  <w:tcW w:w="6112" w:type="dxa"/>
                  <w:gridSpan w:val="5"/>
                  <w:noWrap w:val="0"/>
                  <w:vAlign w:val="top"/>
                </w:tcPr>
                <w:p>
                  <w:pPr>
                    <w:jc w:val="cente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56" w:type="dxa"/>
                  <w:vMerge w:val="continue"/>
                  <w:noWrap w:val="0"/>
                  <w:vAlign w:val="top"/>
                </w:tcPr>
                <w:p>
                  <w:pPr>
                    <w:rPr>
                      <w:b/>
                      <w:bCs/>
                      <w:szCs w:val="21"/>
                    </w:rPr>
                  </w:pPr>
                </w:p>
              </w:tc>
              <w:tc>
                <w:tcPr>
                  <w:tcW w:w="2564" w:type="dxa"/>
                  <w:noWrap w:val="0"/>
                  <w:vAlign w:val="top"/>
                </w:tcPr>
                <w:p>
                  <w:pPr>
                    <w:jc w:val="center"/>
                    <w:rPr>
                      <w:rFonts w:hint="eastAsia"/>
                      <w:b/>
                      <w:bCs/>
                      <w:szCs w:val="21"/>
                    </w:rPr>
                  </w:pPr>
                  <w:r>
                    <w:rPr>
                      <w:rFonts w:hint="eastAsia"/>
                      <w:b/>
                      <w:bCs/>
                      <w:szCs w:val="21"/>
                    </w:rPr>
                    <w:t>本次实验能力达成评价（总成绩）</w:t>
                  </w:r>
                </w:p>
              </w:tc>
              <w:tc>
                <w:tcPr>
                  <w:tcW w:w="1225" w:type="dxa"/>
                  <w:noWrap w:val="0"/>
                  <w:vAlign w:val="top"/>
                </w:tcPr>
                <w:p>
                  <w:pPr>
                    <w:jc w:val="center"/>
                    <w:rPr>
                      <w:b/>
                      <w:bCs/>
                      <w:szCs w:val="21"/>
                    </w:rPr>
                  </w:pPr>
                </w:p>
              </w:tc>
              <w:tc>
                <w:tcPr>
                  <w:tcW w:w="1225" w:type="dxa"/>
                  <w:noWrap w:val="0"/>
                  <w:vAlign w:val="top"/>
                </w:tcPr>
                <w:p>
                  <w:pPr>
                    <w:jc w:val="center"/>
                    <w:rPr>
                      <w:b/>
                      <w:bCs/>
                      <w:szCs w:val="21"/>
                    </w:rPr>
                  </w:pPr>
                </w:p>
              </w:tc>
              <w:tc>
                <w:tcPr>
                  <w:tcW w:w="1225" w:type="dxa"/>
                  <w:noWrap w:val="0"/>
                  <w:vAlign w:val="top"/>
                </w:tcPr>
                <w:p>
                  <w:pPr>
                    <w:jc w:val="center"/>
                    <w:rPr>
                      <w:b/>
                      <w:bCs/>
                      <w:szCs w:val="21"/>
                    </w:rPr>
                  </w:pPr>
                </w:p>
              </w:tc>
              <w:tc>
                <w:tcPr>
                  <w:tcW w:w="1225" w:type="dxa"/>
                  <w:noWrap w:val="0"/>
                  <w:vAlign w:val="top"/>
                </w:tcPr>
                <w:p>
                  <w:pPr>
                    <w:jc w:val="center"/>
                    <w:rPr>
                      <w:b/>
                      <w:bCs/>
                      <w:szCs w:val="21"/>
                    </w:rPr>
                  </w:pPr>
                </w:p>
              </w:tc>
              <w:tc>
                <w:tcPr>
                  <w:tcW w:w="1212" w:type="dxa"/>
                  <w:noWrap w:val="0"/>
                  <w:vAlign w:val="top"/>
                </w:tcPr>
                <w:p>
                  <w:pPr>
                    <w:jc w:val="center"/>
                    <w:rPr>
                      <w:b/>
                      <w:bCs/>
                      <w:szCs w:val="21"/>
                    </w:rPr>
                  </w:pPr>
                </w:p>
              </w:tc>
            </w:tr>
          </w:tbl>
          <w:p>
            <w:pPr>
              <w:rPr>
                <w:rFonts w:hint="eastAsia" w:ascii="宋体" w:hAnsi="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1188" w:type="dxa"/>
            <w:noWrap w:val="0"/>
            <w:vAlign w:val="top"/>
          </w:tcPr>
          <w:p>
            <w:pPr>
              <w:jc w:val="center"/>
              <w:rPr>
                <w:b/>
                <w:bCs/>
                <w:color w:val="000000"/>
                <w:sz w:val="28"/>
                <w:szCs w:val="51"/>
              </w:rPr>
            </w:pPr>
            <w:r>
              <w:rPr>
                <w:b/>
                <w:bCs/>
                <w:color w:val="000000"/>
                <w:sz w:val="28"/>
                <w:szCs w:val="51"/>
              </w:rPr>
              <w:t>成  绩</w:t>
            </w:r>
          </w:p>
        </w:tc>
        <w:tc>
          <w:tcPr>
            <w:tcW w:w="1652" w:type="dxa"/>
            <w:noWrap w:val="0"/>
            <w:vAlign w:val="top"/>
          </w:tcPr>
          <w:p>
            <w:pPr>
              <w:pStyle w:val="3"/>
              <w:rPr>
                <w:rFonts w:ascii="Times New Roman" w:hAnsi="Times New Roman"/>
              </w:rPr>
            </w:pPr>
          </w:p>
        </w:tc>
        <w:tc>
          <w:tcPr>
            <w:tcW w:w="1300" w:type="dxa"/>
            <w:noWrap w:val="0"/>
            <w:vAlign w:val="top"/>
          </w:tcPr>
          <w:p>
            <w:pPr>
              <w:jc w:val="center"/>
              <w:rPr>
                <w:b/>
                <w:bCs/>
                <w:color w:val="000000"/>
                <w:sz w:val="28"/>
                <w:szCs w:val="51"/>
              </w:rPr>
            </w:pPr>
            <w:r>
              <w:rPr>
                <w:b/>
                <w:bCs/>
                <w:color w:val="000000"/>
                <w:sz w:val="28"/>
                <w:szCs w:val="51"/>
              </w:rPr>
              <w:t>批阅人</w:t>
            </w:r>
          </w:p>
        </w:tc>
        <w:tc>
          <w:tcPr>
            <w:tcW w:w="1548" w:type="dxa"/>
            <w:noWrap w:val="0"/>
            <w:vAlign w:val="top"/>
          </w:tcPr>
          <w:p>
            <w:pPr>
              <w:rPr>
                <w:b/>
                <w:bCs/>
                <w:color w:val="000000"/>
                <w:sz w:val="28"/>
                <w:szCs w:val="51"/>
              </w:rPr>
            </w:pPr>
          </w:p>
        </w:tc>
        <w:tc>
          <w:tcPr>
            <w:tcW w:w="1080" w:type="dxa"/>
            <w:noWrap w:val="0"/>
            <w:vAlign w:val="top"/>
          </w:tcPr>
          <w:p>
            <w:pPr>
              <w:jc w:val="center"/>
              <w:rPr>
                <w:b/>
                <w:bCs/>
                <w:color w:val="000000"/>
                <w:sz w:val="28"/>
                <w:szCs w:val="51"/>
              </w:rPr>
            </w:pPr>
            <w:r>
              <w:rPr>
                <w:b/>
                <w:bCs/>
                <w:color w:val="000000"/>
                <w:sz w:val="28"/>
                <w:szCs w:val="51"/>
              </w:rPr>
              <w:t>日  期</w:t>
            </w:r>
          </w:p>
        </w:tc>
        <w:tc>
          <w:tcPr>
            <w:tcW w:w="2592" w:type="dxa"/>
            <w:noWrap w:val="0"/>
            <w:vAlign w:val="top"/>
          </w:tcPr>
          <w:p>
            <w:pPr>
              <w:rPr>
                <w:b/>
                <w:bCs/>
                <w:color w:val="000000"/>
                <w:sz w:val="28"/>
                <w:szCs w:val="51"/>
              </w:rPr>
            </w:pPr>
          </w:p>
        </w:tc>
      </w:tr>
    </w:tbl>
    <w:p>
      <w:pPr>
        <w:spacing w:line="40" w:lineRule="exact"/>
        <w:rPr>
          <w:sz w:val="24"/>
        </w:rPr>
      </w:pPr>
    </w:p>
    <w:p>
      <w:pPr>
        <w:spacing w:line="40" w:lineRule="exact"/>
        <w:rPr>
          <w:sz w:val="24"/>
        </w:rPr>
      </w:pPr>
    </w:p>
    <w:p>
      <w:pPr>
        <w:spacing w:line="40" w:lineRule="exact"/>
        <w:rPr>
          <w:sz w:val="24"/>
        </w:rPr>
      </w:pPr>
    </w:p>
    <w:p>
      <w:pPr>
        <w:spacing w:line="40" w:lineRule="exact"/>
        <w:rPr>
          <w:sz w:val="24"/>
        </w:rPr>
      </w:pPr>
    </w:p>
    <w:p>
      <w:pPr>
        <w:spacing w:line="40" w:lineRule="exact"/>
        <w:rPr>
          <w:sz w:val="24"/>
        </w:rPr>
      </w:pPr>
    </w:p>
    <w:p>
      <w:pPr>
        <w:spacing w:line="40" w:lineRule="exact"/>
        <w:rPr>
          <w:sz w:val="24"/>
        </w:rPr>
      </w:pPr>
    </w:p>
    <w:p>
      <w:pPr>
        <w:rPr>
          <w:rFonts w:hint="eastAsia"/>
          <w:sz w:val="24"/>
        </w:rPr>
      </w:pPr>
    </w:p>
    <w:p>
      <w:pPr>
        <w:rPr>
          <w:rFonts w:hint="eastAsia"/>
          <w:sz w:val="24"/>
        </w:rPr>
      </w:pPr>
    </w:p>
    <w:p>
      <w:pPr>
        <w:rPr>
          <w:rFonts w:hint="eastAsia"/>
          <w:sz w:val="24"/>
        </w:rPr>
      </w:pPr>
    </w:p>
    <w:sectPr>
      <w:footerReference r:id="rId3" w:type="default"/>
      <w:type w:val="continuous"/>
      <w:pgSz w:w="11906" w:h="16838"/>
      <w:pgMar w:top="1440" w:right="1134" w:bottom="1440" w:left="1418"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rPr>
    </w:pPr>
    <w:r>
      <w:fldChar w:fldCharType="begin"/>
    </w:r>
    <w:r>
      <w:rPr>
        <w:rStyle w:val="12"/>
      </w:rPr>
      <w:instrText xml:space="preserve"> PAGE </w:instrText>
    </w:r>
    <w:r>
      <w:fldChar w:fldCharType="separate"/>
    </w:r>
    <w:r>
      <w:rPr>
        <w:rStyle w:val="12"/>
      </w:rPr>
      <w:t>1</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D234C4"/>
    <w:multiLevelType w:val="singleLevel"/>
    <w:tmpl w:val="90D234C4"/>
    <w:lvl w:ilvl="0" w:tentative="0">
      <w:start w:val="2"/>
      <w:numFmt w:val="decimal"/>
      <w:lvlText w:val="%1."/>
      <w:lvlJc w:val="left"/>
      <w:pPr>
        <w:tabs>
          <w:tab w:val="left" w:pos="312"/>
        </w:tabs>
        <w:ind w:left="630" w:leftChars="0" w:firstLine="0" w:firstLineChars="0"/>
      </w:pPr>
    </w:lvl>
  </w:abstractNum>
  <w:abstractNum w:abstractNumId="1">
    <w:nsid w:val="FE1692FF"/>
    <w:multiLevelType w:val="singleLevel"/>
    <w:tmpl w:val="FE1692FF"/>
    <w:lvl w:ilvl="0" w:tentative="0">
      <w:start w:val="5"/>
      <w:numFmt w:val="chineseCounting"/>
      <w:suff w:val="nothing"/>
      <w:lvlText w:val="%1、"/>
      <w:lvlJc w:val="left"/>
      <w:rPr>
        <w:rFonts w:hint="eastAsia"/>
      </w:rPr>
    </w:lvl>
  </w:abstractNum>
  <w:abstractNum w:abstractNumId="2">
    <w:nsid w:val="1B6B0C5D"/>
    <w:multiLevelType w:val="singleLevel"/>
    <w:tmpl w:val="1B6B0C5D"/>
    <w:lvl w:ilvl="0" w:tentative="0">
      <w:start w:val="3"/>
      <w:numFmt w:val="decimal"/>
      <w:suff w:val="nothing"/>
      <w:lvlText w:val="（%1）"/>
      <w:lvlJc w:val="left"/>
      <w:pPr>
        <w:ind w:left="0" w:leftChars="0" w:firstLine="0" w:firstLineChars="0"/>
      </w:pPr>
    </w:lvl>
  </w:abstractNum>
  <w:abstractNum w:abstractNumId="3">
    <w:nsid w:val="2D449DF2"/>
    <w:multiLevelType w:val="singleLevel"/>
    <w:tmpl w:val="2D449DF2"/>
    <w:lvl w:ilvl="0" w:tentative="0">
      <w:start w:val="1"/>
      <w:numFmt w:val="decimal"/>
      <w:suff w:val="nothing"/>
      <w:lvlText w:val="（%1）"/>
      <w:lvlJc w:val="left"/>
    </w:lvl>
  </w:abstractNum>
  <w:abstractNum w:abstractNumId="4">
    <w:nsid w:val="31375135"/>
    <w:multiLevelType w:val="multilevel"/>
    <w:tmpl w:val="31375135"/>
    <w:lvl w:ilvl="0" w:tentative="0">
      <w:start w:val="1"/>
      <w:numFmt w:val="japaneseCounting"/>
      <w:lvlText w:val="%1、"/>
      <w:lvlJc w:val="left"/>
      <w:pPr>
        <w:tabs>
          <w:tab w:val="left" w:pos="720"/>
        </w:tabs>
        <w:ind w:left="720" w:hanging="7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0"/>
  </w:num>
  <w:num w:numId="3">
    <w:abstractNumId w:val="3"/>
  </w:num>
  <w:num w:numId="4">
    <w:abstractNumId w:val="2"/>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匆匆半夏">
    <w15:presenceInfo w15:providerId="WPS Office" w15:userId="6231640"/>
  </w15:person>
  <w15:person w15:author="Olivia olivia">
    <w15:presenceInfo w15:providerId="None" w15:userId="Olivia oliv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C4C"/>
    <w:rsid w:val="000003BD"/>
    <w:rsid w:val="0001660E"/>
    <w:rsid w:val="00077FEC"/>
    <w:rsid w:val="00190144"/>
    <w:rsid w:val="00192C4C"/>
    <w:rsid w:val="00242A0D"/>
    <w:rsid w:val="00281330"/>
    <w:rsid w:val="003061DC"/>
    <w:rsid w:val="00324F2D"/>
    <w:rsid w:val="00335897"/>
    <w:rsid w:val="0036624F"/>
    <w:rsid w:val="00366A5C"/>
    <w:rsid w:val="003C3B22"/>
    <w:rsid w:val="0047610D"/>
    <w:rsid w:val="00485439"/>
    <w:rsid w:val="00492624"/>
    <w:rsid w:val="0051215F"/>
    <w:rsid w:val="005208BA"/>
    <w:rsid w:val="00574DA6"/>
    <w:rsid w:val="005C28A0"/>
    <w:rsid w:val="005E1028"/>
    <w:rsid w:val="00624DD4"/>
    <w:rsid w:val="00634710"/>
    <w:rsid w:val="006456A1"/>
    <w:rsid w:val="006A1691"/>
    <w:rsid w:val="006A3F18"/>
    <w:rsid w:val="006E3689"/>
    <w:rsid w:val="00826FF4"/>
    <w:rsid w:val="0083491B"/>
    <w:rsid w:val="00853343"/>
    <w:rsid w:val="00863A1D"/>
    <w:rsid w:val="0088613A"/>
    <w:rsid w:val="008A0FB8"/>
    <w:rsid w:val="008F7C99"/>
    <w:rsid w:val="0092782F"/>
    <w:rsid w:val="00960042"/>
    <w:rsid w:val="009F5D6C"/>
    <w:rsid w:val="00A67B37"/>
    <w:rsid w:val="00B075EF"/>
    <w:rsid w:val="00B3221E"/>
    <w:rsid w:val="00B53992"/>
    <w:rsid w:val="00B905D3"/>
    <w:rsid w:val="00BD76A7"/>
    <w:rsid w:val="00C639FB"/>
    <w:rsid w:val="00CC3288"/>
    <w:rsid w:val="00CC40B8"/>
    <w:rsid w:val="00D152BC"/>
    <w:rsid w:val="00D544C8"/>
    <w:rsid w:val="00D55FF5"/>
    <w:rsid w:val="00DC1F46"/>
    <w:rsid w:val="00DF249D"/>
    <w:rsid w:val="00E31FF6"/>
    <w:rsid w:val="00E6629F"/>
    <w:rsid w:val="00EB1629"/>
    <w:rsid w:val="00ED5F1E"/>
    <w:rsid w:val="00F06C61"/>
    <w:rsid w:val="00F834B5"/>
    <w:rsid w:val="00FD3787"/>
    <w:rsid w:val="053F3E7B"/>
    <w:rsid w:val="0F06747E"/>
    <w:rsid w:val="130E5A7D"/>
    <w:rsid w:val="176D32E6"/>
    <w:rsid w:val="1827422C"/>
    <w:rsid w:val="18F30C98"/>
    <w:rsid w:val="1DB77025"/>
    <w:rsid w:val="1E6C1B6B"/>
    <w:rsid w:val="1FD43631"/>
    <w:rsid w:val="2B966C99"/>
    <w:rsid w:val="3EF2057D"/>
    <w:rsid w:val="3F004410"/>
    <w:rsid w:val="410D09B9"/>
    <w:rsid w:val="46F76060"/>
    <w:rsid w:val="51637C15"/>
    <w:rsid w:val="5533262A"/>
    <w:rsid w:val="59A36531"/>
    <w:rsid w:val="5C5620BF"/>
    <w:rsid w:val="5C8C289C"/>
    <w:rsid w:val="5DE53FCE"/>
    <w:rsid w:val="5ED8360C"/>
    <w:rsid w:val="604C533F"/>
    <w:rsid w:val="65313FF5"/>
    <w:rsid w:val="75904BA4"/>
    <w:rsid w:val="7ADE6D2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tabs>
        <w:tab w:val="left" w:pos="6870"/>
      </w:tabs>
      <w:jc w:val="center"/>
      <w:outlineLvl w:val="0"/>
    </w:pPr>
    <w:rPr>
      <w:rFonts w:ascii="宋体" w:hAnsi="宋体"/>
      <w:color w:val="FF0000"/>
      <w:sz w:val="30"/>
    </w:rPr>
  </w:style>
  <w:style w:type="paragraph" w:styleId="3">
    <w:name w:val="heading 2"/>
    <w:basedOn w:val="1"/>
    <w:next w:val="1"/>
    <w:qFormat/>
    <w:uiPriority w:val="0"/>
    <w:pPr>
      <w:keepNext/>
      <w:outlineLvl w:val="1"/>
    </w:pPr>
    <w:rPr>
      <w:rFonts w:ascii="宋体" w:hAnsi="宋体"/>
      <w:b/>
      <w:bCs/>
      <w:color w:val="FF0000"/>
      <w:sz w:val="28"/>
      <w:szCs w:val="51"/>
    </w:rPr>
  </w:style>
  <w:style w:type="character" w:default="1" w:styleId="11">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annotation text"/>
    <w:basedOn w:val="1"/>
    <w:link w:val="16"/>
    <w:qFormat/>
    <w:uiPriority w:val="0"/>
    <w:pPr>
      <w:jc w:val="left"/>
    </w:pPr>
  </w:style>
  <w:style w:type="paragraph" w:styleId="5">
    <w:name w:val="Body Text"/>
    <w:basedOn w:val="1"/>
    <w:qFormat/>
    <w:uiPriority w:val="0"/>
    <w:rPr>
      <w:sz w:val="24"/>
    </w:rPr>
  </w:style>
  <w:style w:type="paragraph" w:styleId="6">
    <w:name w:val="Balloon Text"/>
    <w:basedOn w:val="1"/>
    <w:semiHidden/>
    <w:qFormat/>
    <w:uiPriority w:val="0"/>
    <w:rPr>
      <w:sz w:val="18"/>
      <w:szCs w:val="18"/>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annotation subject"/>
    <w:basedOn w:val="4"/>
    <w:next w:val="4"/>
    <w:link w:val="15"/>
    <w:qFormat/>
    <w:uiPriority w:val="0"/>
    <w:rPr>
      <w:b/>
      <w:bCs/>
    </w:rPr>
  </w:style>
  <w:style w:type="character" w:styleId="12">
    <w:name w:val="page number"/>
    <w:basedOn w:val="11"/>
    <w:qFormat/>
    <w:uiPriority w:val="0"/>
  </w:style>
  <w:style w:type="character" w:styleId="13">
    <w:name w:val="annotation reference"/>
    <w:qFormat/>
    <w:uiPriority w:val="0"/>
    <w:rPr>
      <w:sz w:val="21"/>
      <w:szCs w:val="21"/>
    </w:rPr>
  </w:style>
  <w:style w:type="paragraph" w:customStyle="1" w:styleId="14">
    <w:name w:val="_Style 13"/>
    <w:unhideWhenUsed/>
    <w:qFormat/>
    <w:uiPriority w:val="99"/>
    <w:rPr>
      <w:rFonts w:ascii="Times New Roman" w:hAnsi="Times New Roman" w:eastAsia="宋体" w:cs="Times New Roman"/>
      <w:kern w:val="2"/>
      <w:sz w:val="21"/>
      <w:szCs w:val="24"/>
      <w:lang w:val="en-US" w:eastAsia="zh-CN" w:bidi="ar-SA"/>
    </w:rPr>
  </w:style>
  <w:style w:type="character" w:customStyle="1" w:styleId="15">
    <w:name w:val="批注主题 字符"/>
    <w:link w:val="9"/>
    <w:qFormat/>
    <w:uiPriority w:val="0"/>
    <w:rPr>
      <w:b/>
      <w:bCs/>
      <w:kern w:val="2"/>
      <w:sz w:val="21"/>
      <w:szCs w:val="24"/>
    </w:rPr>
  </w:style>
  <w:style w:type="character" w:customStyle="1" w:styleId="16">
    <w:name w:val="批注文字 字符"/>
    <w:link w:val="4"/>
    <w:qFormat/>
    <w:uiPriority w:val="0"/>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png"/><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591</Words>
  <Characters>3369</Characters>
  <Lines>28</Lines>
  <Paragraphs>7</Paragraphs>
  <TotalTime>63</TotalTime>
  <ScaleCrop>false</ScaleCrop>
  <LinksUpToDate>false</LinksUpToDate>
  <CharactersWithSpaces>3953</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2018-10-24T10:32:00Z</dcterms:created>
  <dc:creator>an</dc:creator>
  <cp:lastModifiedBy>匆匆半夏</cp:lastModifiedBy>
  <cp:lastPrinted>2007-04-05T23:49:00Z</cp:lastPrinted>
  <dcterms:modified xsi:type="dcterms:W3CDTF">2020-05-29T15:31:17Z</dcterms:modified>
  <dc:title>南京邮电大学</dc:title>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y fmtid="{D5CDD505-2E9C-101B-9397-08002B2CF9AE}" pid="3" name="KSORubyTemplateID">
    <vt:lpwstr>6</vt:lpwstr>
  </property>
</Properties>
</file>